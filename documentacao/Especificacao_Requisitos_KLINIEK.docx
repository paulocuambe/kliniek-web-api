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7D5E" w14:textId="77777777" w:rsidR="00C0209B" w:rsidRPr="0042317B" w:rsidRDefault="006B3950" w:rsidP="00E938B6">
      <w:pPr>
        <w:pStyle w:val="Ttulo"/>
        <w:pBdr>
          <w:top w:val="single" w:sz="24" w:space="1" w:color="auto"/>
        </w:pBdr>
        <w:spacing w:line="360" w:lineRule="aut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Especificação dos Requisitos</w:t>
      </w:r>
    </w:p>
    <w:p w14:paraId="58A55145" w14:textId="77777777" w:rsidR="00C0209B" w:rsidRPr="0042317B" w:rsidRDefault="006B3950" w:rsidP="00E938B6">
      <w:pPr>
        <w:pStyle w:val="Ttulo"/>
        <w:spacing w:before="0" w:after="400" w:line="360" w:lineRule="auto"/>
        <w:rPr>
          <w:rFonts w:ascii="Garamond" w:hAnsi="Garamond"/>
          <w:sz w:val="40"/>
        </w:rPr>
      </w:pPr>
      <w:r w:rsidRPr="0042317B">
        <w:rPr>
          <w:rFonts w:ascii="Garamond" w:hAnsi="Garamond"/>
          <w:sz w:val="40"/>
        </w:rPr>
        <w:t>do</w:t>
      </w:r>
    </w:p>
    <w:p w14:paraId="592BA0E7" w14:textId="77777777" w:rsidR="00FE1B5C" w:rsidRPr="0042317B" w:rsidRDefault="00FE1B5C" w:rsidP="00FE1B5C">
      <w:pPr>
        <w:pStyle w:val="Ttulo"/>
        <w:rPr>
          <w:rFonts w:ascii="Garamond" w:hAnsi="Garamond"/>
          <w:sz w:val="60"/>
        </w:rPr>
      </w:pPr>
      <w:r w:rsidRPr="0042317B">
        <w:rPr>
          <w:rFonts w:ascii="Garamond" w:hAnsi="Garamond"/>
          <w:sz w:val="60"/>
        </w:rPr>
        <w:t>KLINIEK</w:t>
      </w:r>
    </w:p>
    <w:p w14:paraId="79C899C7" w14:textId="77777777" w:rsidR="00C0209B" w:rsidRPr="0042317B" w:rsidRDefault="00FE1B5C" w:rsidP="00FE1B5C">
      <w:pPr>
        <w:pStyle w:val="Ttulo"/>
        <w:rPr>
          <w:rFonts w:ascii="Garamond" w:hAnsi="Garamond"/>
          <w:sz w:val="48"/>
          <w:szCs w:val="48"/>
          <w:lang w:val="pt-PT"/>
        </w:rPr>
      </w:pPr>
      <w:r w:rsidRPr="0042317B">
        <w:rPr>
          <w:rFonts w:ascii="Garamond" w:hAnsi="Garamond"/>
          <w:sz w:val="48"/>
          <w:szCs w:val="48"/>
        </w:rPr>
        <w:t>(</w:t>
      </w:r>
      <w:r w:rsidR="005E4C16" w:rsidRPr="0042317B">
        <w:rPr>
          <w:rFonts w:ascii="Garamond" w:hAnsi="Garamond"/>
          <w:sz w:val="48"/>
          <w:szCs w:val="48"/>
        </w:rPr>
        <w:t xml:space="preserve">Sistema </w:t>
      </w:r>
      <w:r w:rsidRPr="0042317B">
        <w:rPr>
          <w:rFonts w:ascii="Garamond" w:hAnsi="Garamond"/>
          <w:sz w:val="48"/>
          <w:szCs w:val="48"/>
        </w:rPr>
        <w:t xml:space="preserve">De </w:t>
      </w:r>
      <w:proofErr w:type="spellStart"/>
      <w:r w:rsidRPr="0042317B">
        <w:rPr>
          <w:rFonts w:ascii="Garamond" w:hAnsi="Garamond"/>
          <w:sz w:val="48"/>
          <w:szCs w:val="48"/>
        </w:rPr>
        <w:t>Gest</w:t>
      </w:r>
      <w:proofErr w:type="spellEnd"/>
      <w:r w:rsidRPr="0042317B">
        <w:rPr>
          <w:rFonts w:ascii="Garamond" w:hAnsi="Garamond"/>
          <w:sz w:val="48"/>
          <w:szCs w:val="48"/>
          <w:lang w:val="pt-PT"/>
        </w:rPr>
        <w:t>ão de Processos Clinicos)</w:t>
      </w:r>
    </w:p>
    <w:p w14:paraId="1FC05BA9" w14:textId="77777777" w:rsidR="00C0209B" w:rsidRPr="0042317B" w:rsidRDefault="00C0209B" w:rsidP="00E938B6">
      <w:pPr>
        <w:pStyle w:val="ByLine"/>
        <w:spacing w:after="24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Vers</w:t>
      </w:r>
      <w:r w:rsidR="006B3950" w:rsidRPr="0042317B">
        <w:rPr>
          <w:rFonts w:ascii="Garamond" w:hAnsi="Garamond"/>
        </w:rPr>
        <w:t>ão</w:t>
      </w:r>
      <w:r w:rsidRPr="0042317B">
        <w:rPr>
          <w:rFonts w:ascii="Garamond" w:hAnsi="Garamond"/>
        </w:rPr>
        <w:t xml:space="preserve"> </w:t>
      </w:r>
      <w:r w:rsidR="001B3486" w:rsidRPr="0042317B">
        <w:rPr>
          <w:rFonts w:ascii="Garamond" w:hAnsi="Garamond"/>
        </w:rPr>
        <w:t>1.</w:t>
      </w:r>
      <w:r w:rsidR="000D75D3">
        <w:rPr>
          <w:rFonts w:ascii="Garamond" w:hAnsi="Garamond"/>
        </w:rPr>
        <w:t>5</w:t>
      </w:r>
    </w:p>
    <w:p w14:paraId="31891951" w14:textId="77777777"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 </w:t>
      </w:r>
    </w:p>
    <w:p w14:paraId="739D17BB" w14:textId="77777777" w:rsidR="00C0209B" w:rsidRPr="0042317B" w:rsidRDefault="00C0209B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6CA462EF" w14:textId="77777777" w:rsidR="00E938B6" w:rsidRPr="0042317B" w:rsidRDefault="00E938B6" w:rsidP="00E938B6">
      <w:pPr>
        <w:pStyle w:val="ByLine"/>
        <w:spacing w:before="0" w:after="0" w:line="360" w:lineRule="auto"/>
        <w:rPr>
          <w:rFonts w:ascii="Garamond" w:hAnsi="Garamond"/>
        </w:rPr>
      </w:pPr>
    </w:p>
    <w:p w14:paraId="79744A5B" w14:textId="77777777" w:rsidR="00E938B6" w:rsidRPr="0042317B" w:rsidRDefault="00E938B6" w:rsidP="002F7FB0">
      <w:pPr>
        <w:pStyle w:val="ByLine"/>
        <w:spacing w:before="0" w:after="0" w:line="360" w:lineRule="auto"/>
        <w:jc w:val="left"/>
        <w:rPr>
          <w:rFonts w:ascii="Garamond" w:hAnsi="Garamond"/>
        </w:rPr>
      </w:pPr>
    </w:p>
    <w:p w14:paraId="7D5575AC" w14:textId="77777777" w:rsidR="00C0209B" w:rsidRPr="0042317B" w:rsidRDefault="00C0209B" w:rsidP="00E938B6">
      <w:pPr>
        <w:pStyle w:val="ByLine"/>
        <w:spacing w:before="0" w:after="0" w:line="360" w:lineRule="auto"/>
        <w:jc w:val="left"/>
        <w:rPr>
          <w:rFonts w:ascii="Garamond" w:hAnsi="Garamond"/>
          <w:sz w:val="32"/>
        </w:rPr>
      </w:pPr>
    </w:p>
    <w:p w14:paraId="529047FC" w14:textId="77777777" w:rsidR="00C0209B" w:rsidRPr="0042317B" w:rsidRDefault="00C0209B" w:rsidP="00E938B6">
      <w:pPr>
        <w:pStyle w:val="ByLine"/>
        <w:spacing w:after="120" w:line="360" w:lineRule="auto"/>
        <w:rPr>
          <w:rFonts w:ascii="Garamond" w:hAnsi="Garamond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C0209B" w:rsidRPr="0042317B" w14:paraId="00C65311" w14:textId="77777777">
        <w:tc>
          <w:tcPr>
            <w:tcW w:w="3192" w:type="dxa"/>
          </w:tcPr>
          <w:p w14:paraId="04267C2C" w14:textId="77777777" w:rsidR="00C0209B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Carlos Massavanhane</w:t>
            </w:r>
          </w:p>
        </w:tc>
        <w:tc>
          <w:tcPr>
            <w:tcW w:w="3192" w:type="dxa"/>
          </w:tcPr>
          <w:p w14:paraId="53764D7E" w14:textId="77777777" w:rsidR="00C0209B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20183514</w:t>
            </w:r>
          </w:p>
        </w:tc>
        <w:tc>
          <w:tcPr>
            <w:tcW w:w="3192" w:type="dxa"/>
          </w:tcPr>
          <w:p w14:paraId="7C87CCBC" w14:textId="77777777" w:rsidR="00C0209B" w:rsidRPr="0042317B" w:rsidRDefault="00C0209B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01AF6A72" w14:textId="77777777">
        <w:tc>
          <w:tcPr>
            <w:tcW w:w="3192" w:type="dxa"/>
          </w:tcPr>
          <w:p w14:paraId="536D75F0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José Jaime</w:t>
            </w:r>
          </w:p>
        </w:tc>
        <w:tc>
          <w:tcPr>
            <w:tcW w:w="3192" w:type="dxa"/>
          </w:tcPr>
          <w:p w14:paraId="29524BF6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</w:t>
            </w:r>
            <w:r w:rsidR="00381510">
              <w:rPr>
                <w:rFonts w:ascii="Garamond" w:hAnsi="Garamond"/>
                <w:sz w:val="22"/>
              </w:rPr>
              <w:t>6</w:t>
            </w:r>
            <w:r w:rsidR="000D75D3">
              <w:rPr>
                <w:rFonts w:ascii="Garamond" w:hAnsi="Garamond"/>
                <w:sz w:val="22"/>
              </w:rPr>
              <w:t>3541</w:t>
            </w:r>
          </w:p>
        </w:tc>
        <w:tc>
          <w:tcPr>
            <w:tcW w:w="3192" w:type="dxa"/>
          </w:tcPr>
          <w:p w14:paraId="5538DE27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20256367" w14:textId="77777777">
        <w:tc>
          <w:tcPr>
            <w:tcW w:w="3192" w:type="dxa"/>
          </w:tcPr>
          <w:p w14:paraId="41933696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Paulo Amosse</w:t>
            </w:r>
          </w:p>
        </w:tc>
        <w:tc>
          <w:tcPr>
            <w:tcW w:w="3192" w:type="dxa"/>
          </w:tcPr>
          <w:p w14:paraId="47A1E18D" w14:textId="77777777" w:rsidR="006B3950" w:rsidRPr="0042317B" w:rsidRDefault="00FE1B5C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2017</w:t>
            </w:r>
            <w:r w:rsidR="00381510">
              <w:rPr>
                <w:rFonts w:ascii="Garamond" w:hAnsi="Garamond"/>
                <w:sz w:val="22"/>
              </w:rPr>
              <w:t>3566</w:t>
            </w:r>
          </w:p>
        </w:tc>
        <w:tc>
          <w:tcPr>
            <w:tcW w:w="3192" w:type="dxa"/>
          </w:tcPr>
          <w:p w14:paraId="2856AC86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022BDC3B" w14:textId="77777777">
        <w:tc>
          <w:tcPr>
            <w:tcW w:w="3192" w:type="dxa"/>
          </w:tcPr>
          <w:p w14:paraId="55632E46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8F314AF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006D74F0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  <w:tr w:rsidR="006B3950" w:rsidRPr="0042317B" w14:paraId="6BFE2921" w14:textId="77777777">
        <w:tc>
          <w:tcPr>
            <w:tcW w:w="3192" w:type="dxa"/>
          </w:tcPr>
          <w:p w14:paraId="67AC6A05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5C6C3C0F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  <w:tc>
          <w:tcPr>
            <w:tcW w:w="3192" w:type="dxa"/>
          </w:tcPr>
          <w:p w14:paraId="3F48EECE" w14:textId="77777777" w:rsidR="006B3950" w:rsidRPr="0042317B" w:rsidRDefault="006B3950" w:rsidP="00E938B6">
            <w:pPr>
              <w:pStyle w:val="ByLine"/>
              <w:spacing w:before="0" w:after="0" w:line="360" w:lineRule="auto"/>
              <w:jc w:val="center"/>
              <w:rPr>
                <w:rFonts w:ascii="Garamond" w:hAnsi="Garamond"/>
                <w:sz w:val="22"/>
              </w:rPr>
            </w:pPr>
          </w:p>
        </w:tc>
      </w:tr>
    </w:tbl>
    <w:p w14:paraId="107CBE18" w14:textId="77777777" w:rsidR="00C0209B" w:rsidRPr="0042317B" w:rsidRDefault="00C0209B" w:rsidP="00E938B6">
      <w:pPr>
        <w:pStyle w:val="ByLine"/>
        <w:spacing w:after="0" w:line="360" w:lineRule="auto"/>
        <w:rPr>
          <w:rFonts w:ascii="Garamond" w:hAnsi="Garamond"/>
          <w:sz w:val="22"/>
        </w:rPr>
      </w:pPr>
    </w:p>
    <w:tbl>
      <w:tblPr>
        <w:tblW w:w="0" w:type="auto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C0209B" w:rsidRPr="0042317B" w14:paraId="0941C3A2" w14:textId="77777777">
        <w:tc>
          <w:tcPr>
            <w:tcW w:w="2977" w:type="dxa"/>
          </w:tcPr>
          <w:p w14:paraId="1C954FCD" w14:textId="77777777" w:rsidR="00C0209B" w:rsidRPr="0042317B" w:rsidRDefault="006B3950" w:rsidP="00E938B6">
            <w:pPr>
              <w:pStyle w:val="ByLine"/>
              <w:spacing w:after="0" w:line="360" w:lineRule="auto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</w:rPr>
              <w:t>Professor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27231DFA" w14:textId="77777777" w:rsidR="00C0209B" w:rsidRPr="0042317B" w:rsidRDefault="005E4C1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Osvaldo Cossa</w:t>
            </w:r>
          </w:p>
        </w:tc>
      </w:tr>
      <w:tr w:rsidR="00C0209B" w:rsidRPr="0042317B" w14:paraId="7F296849" w14:textId="77777777">
        <w:tc>
          <w:tcPr>
            <w:tcW w:w="2977" w:type="dxa"/>
          </w:tcPr>
          <w:p w14:paraId="3AFAE017" w14:textId="77777777" w:rsidR="00C0209B" w:rsidRPr="0042317B" w:rsidRDefault="006A1DAD" w:rsidP="00E938B6">
            <w:pPr>
              <w:pStyle w:val="ByLine"/>
              <w:spacing w:after="0"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Disciplina</w:t>
            </w:r>
            <w:r w:rsidR="00C0209B" w:rsidRPr="0042317B">
              <w:rPr>
                <w:rFonts w:ascii="Garamond" w:hAnsi="Garamond"/>
              </w:rPr>
              <w:t>:</w:t>
            </w:r>
          </w:p>
        </w:tc>
        <w:tc>
          <w:tcPr>
            <w:tcW w:w="4790" w:type="dxa"/>
          </w:tcPr>
          <w:p w14:paraId="45739BB6" w14:textId="77777777" w:rsidR="00C0209B" w:rsidRPr="0042317B" w:rsidRDefault="001B3486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  <w:r w:rsidRPr="0042317B">
              <w:rPr>
                <w:rFonts w:ascii="Garamond" w:hAnsi="Garamond"/>
                <w:sz w:val="22"/>
              </w:rPr>
              <w:t>Engenharia de Software</w:t>
            </w:r>
          </w:p>
        </w:tc>
      </w:tr>
      <w:tr w:rsidR="00C0209B" w:rsidRPr="0042317B" w14:paraId="0E4AE1B7" w14:textId="77777777">
        <w:tc>
          <w:tcPr>
            <w:tcW w:w="2977" w:type="dxa"/>
          </w:tcPr>
          <w:p w14:paraId="7292AA2F" w14:textId="77777777"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7F97BC0A" w14:textId="77777777"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  <w:p w14:paraId="7B15CC48" w14:textId="77777777" w:rsidR="008773BD" w:rsidRPr="0042317B" w:rsidRDefault="008773BD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i/>
                <w:sz w:val="22"/>
              </w:rPr>
            </w:pPr>
          </w:p>
        </w:tc>
      </w:tr>
      <w:tr w:rsidR="00C0209B" w:rsidRPr="0042317B" w14:paraId="713A98B7" w14:textId="77777777">
        <w:tc>
          <w:tcPr>
            <w:tcW w:w="2977" w:type="dxa"/>
          </w:tcPr>
          <w:p w14:paraId="69C1F12F" w14:textId="77777777" w:rsidR="00C0209B" w:rsidRPr="0042317B" w:rsidRDefault="00C0209B" w:rsidP="0024199A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  <w:tc>
          <w:tcPr>
            <w:tcW w:w="4790" w:type="dxa"/>
          </w:tcPr>
          <w:p w14:paraId="504E91C2" w14:textId="77777777" w:rsidR="00C0209B" w:rsidRPr="0042317B" w:rsidRDefault="00C0209B" w:rsidP="00E938B6">
            <w:pPr>
              <w:pStyle w:val="ByLine"/>
              <w:spacing w:after="0" w:line="360" w:lineRule="auto"/>
              <w:jc w:val="left"/>
              <w:rPr>
                <w:rFonts w:ascii="Garamond" w:hAnsi="Garamond"/>
                <w:sz w:val="22"/>
              </w:rPr>
            </w:pPr>
          </w:p>
        </w:tc>
      </w:tr>
    </w:tbl>
    <w:p w14:paraId="70018B21" w14:textId="77777777" w:rsidR="00381510" w:rsidRPr="00381510" w:rsidRDefault="006B3950" w:rsidP="00076197">
      <w:pPr>
        <w:pStyle w:val="Ttulo1"/>
        <w:numPr>
          <w:ilvl w:val="0"/>
          <w:numId w:val="0"/>
        </w:numPr>
        <w:rPr>
          <w:rFonts w:ascii="Garamond" w:hAnsi="Garamond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19610169"/>
      <w:bookmarkEnd w:id="0"/>
      <w:bookmarkEnd w:id="1"/>
      <w:bookmarkEnd w:id="2"/>
      <w:bookmarkEnd w:id="3"/>
      <w:bookmarkEnd w:id="4"/>
      <w:r w:rsidRPr="00381510">
        <w:rPr>
          <w:rFonts w:ascii="Garamond" w:hAnsi="Garamond"/>
        </w:rPr>
        <w:t>Sumário</w:t>
      </w:r>
      <w:bookmarkEnd w:id="5"/>
    </w:p>
    <w:p w14:paraId="06436B80" w14:textId="570FEC23" w:rsidR="00381510" w:rsidRPr="00381510" w:rsidRDefault="00C0209B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sz w:val="36"/>
          <w:szCs w:val="36"/>
        </w:rPr>
        <w:fldChar w:fldCharType="begin"/>
      </w:r>
      <w:r w:rsidRPr="00381510">
        <w:rPr>
          <w:rFonts w:ascii="Garamond" w:hAnsi="Garamond"/>
        </w:rPr>
        <w:instrText xml:space="preserve"> TOC \o "1-2" \t "TOCentry,1" </w:instrText>
      </w:r>
      <w:r w:rsidRPr="00381510">
        <w:rPr>
          <w:rFonts w:ascii="Garamond" w:hAnsi="Garamond"/>
          <w:sz w:val="36"/>
          <w:szCs w:val="36"/>
        </w:rPr>
        <w:fldChar w:fldCharType="separate"/>
      </w:r>
      <w:r w:rsidR="00381510" w:rsidRPr="00381510">
        <w:rPr>
          <w:rFonts w:ascii="Garamond" w:hAnsi="Garamond"/>
          <w:noProof/>
        </w:rPr>
        <w:t>Sumário</w:t>
      </w:r>
      <w:r w:rsidR="00381510" w:rsidRPr="00381510">
        <w:rPr>
          <w:noProof/>
        </w:rPr>
        <w:tab/>
      </w:r>
      <w:r w:rsidR="00381510" w:rsidRPr="00381510">
        <w:rPr>
          <w:noProof/>
        </w:rPr>
        <w:fldChar w:fldCharType="begin"/>
      </w:r>
      <w:r w:rsidR="00381510" w:rsidRPr="00381510">
        <w:rPr>
          <w:noProof/>
        </w:rPr>
        <w:instrText xml:space="preserve"> PAGEREF _Toc19610169 \h </w:instrText>
      </w:r>
      <w:r w:rsidR="00381510" w:rsidRPr="00381510">
        <w:rPr>
          <w:noProof/>
        </w:rPr>
      </w:r>
      <w:r w:rsidR="00381510" w:rsidRPr="00381510">
        <w:rPr>
          <w:noProof/>
        </w:rPr>
        <w:fldChar w:fldCharType="separate"/>
      </w:r>
      <w:r w:rsidR="007C5663">
        <w:rPr>
          <w:noProof/>
        </w:rPr>
        <w:t>2</w:t>
      </w:r>
      <w:r w:rsidR="00381510" w:rsidRPr="00381510">
        <w:rPr>
          <w:noProof/>
        </w:rPr>
        <w:fldChar w:fldCharType="end"/>
      </w:r>
    </w:p>
    <w:p w14:paraId="637FC060" w14:textId="525A0DBD" w:rsidR="00381510" w:rsidRPr="00381510" w:rsidRDefault="00381510">
      <w:pPr>
        <w:pStyle w:val="Sumrio1"/>
        <w:tabs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Garamond" w:hAnsi="Garamond"/>
          <w:noProof/>
        </w:rPr>
        <w:t>Revisões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3</w:t>
      </w:r>
      <w:r w:rsidRPr="00381510">
        <w:rPr>
          <w:noProof/>
        </w:rPr>
        <w:fldChar w:fldCharType="end"/>
      </w:r>
    </w:p>
    <w:p w14:paraId="37040987" w14:textId="6D79EAB4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Introdução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30EE540A" w14:textId="71E6615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Objetivo do Documento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421ACEDC" w14:textId="06C5C7AB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Escopo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197EB5DA" w14:textId="74E9D885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Público-Alvo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4</w:t>
      </w:r>
      <w:r w:rsidRPr="00381510">
        <w:rPr>
          <w:noProof/>
        </w:rPr>
        <w:fldChar w:fldCharType="end"/>
      </w:r>
    </w:p>
    <w:p w14:paraId="2D131D33" w14:textId="71780E52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Definições, Acrônimos e Abreviações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_Toc19610178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5153FF6C" w14:textId="5C47EDAE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Convenções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1E7AC088" w14:textId="2592DBB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1.6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Referências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5</w:t>
      </w:r>
      <w:r w:rsidRPr="00381510">
        <w:rPr>
          <w:noProof/>
        </w:rPr>
        <w:fldChar w:fldCharType="end"/>
      </w:r>
    </w:p>
    <w:p w14:paraId="6638E344" w14:textId="1F0507A0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Visão Geral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2F739AF2" w14:textId="37DFA877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Perspectiva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010BF755" w14:textId="57E369F2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Arquitectura do KLINIEK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431C1AF2" w14:textId="02D4DE2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Funcionalidade do Produto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6</w:t>
      </w:r>
      <w:r w:rsidRPr="00381510">
        <w:rPr>
          <w:noProof/>
        </w:rPr>
        <w:fldChar w:fldCharType="end"/>
      </w:r>
    </w:p>
    <w:p w14:paraId="2842900E" w14:textId="0DC0F77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Utilizadores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7</w:t>
      </w:r>
      <w:r w:rsidRPr="00381510">
        <w:rPr>
          <w:noProof/>
        </w:rPr>
        <w:fldChar w:fldCharType="end"/>
      </w:r>
    </w:p>
    <w:p w14:paraId="1C9D3BBC" w14:textId="6541278F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Ambiente Operacional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7</w:t>
      </w:r>
      <w:r w:rsidRPr="00381510">
        <w:rPr>
          <w:noProof/>
        </w:rPr>
        <w:fldChar w:fldCharType="end"/>
      </w:r>
    </w:p>
    <w:p w14:paraId="57095C2F" w14:textId="44C74B41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2.6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Restrições de Projeto e Implementação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_Toc19610189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1D225C74" w14:textId="66509DE5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2.7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Documentação do Uitlizador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_Toc19610190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4A419EC3" w14:textId="7A564B17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2.8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Suposições e Dependências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8</w:t>
      </w:r>
      <w:r w:rsidRPr="00381510">
        <w:rPr>
          <w:noProof/>
        </w:rPr>
        <w:fldChar w:fldCharType="end"/>
      </w:r>
    </w:p>
    <w:p w14:paraId="527489C3" w14:textId="1641EE11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Especificação das Interfaces Externas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9</w:t>
      </w:r>
      <w:r w:rsidRPr="00381510">
        <w:rPr>
          <w:noProof/>
        </w:rPr>
        <w:fldChar w:fldCharType="end"/>
      </w:r>
    </w:p>
    <w:p w14:paraId="5BD5DF65" w14:textId="6ADA00F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3.1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Interface Externa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9</w:t>
      </w:r>
      <w:r w:rsidRPr="00381510">
        <w:rPr>
          <w:noProof/>
        </w:rPr>
        <w:fldChar w:fldCharType="end"/>
      </w:r>
    </w:p>
    <w:p w14:paraId="36E81290" w14:textId="41DAA3D8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001CF53C" w14:textId="6D8C1339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RF001 – Gestão dos Pacientes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71F8A6E1" w14:textId="3A08BCDD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RF002 – GESTÃO DE CONSULTA E SERVIÇOS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_Toc19610196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6B270CC2" w14:textId="14CC365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RF003 – Gestão de Médicos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_Toc19610197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10</w:t>
      </w:r>
      <w:r w:rsidRPr="00381510">
        <w:rPr>
          <w:noProof/>
        </w:rPr>
        <w:fldChar w:fldCharType="end"/>
      </w:r>
    </w:p>
    <w:p w14:paraId="542162D7" w14:textId="2E743830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4.4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Gestão de Pagamentos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_Toc19610198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11</w:t>
      </w:r>
      <w:r w:rsidRPr="00381510">
        <w:rPr>
          <w:noProof/>
        </w:rPr>
        <w:fldChar w:fldCharType="end"/>
      </w:r>
    </w:p>
    <w:p w14:paraId="1FD9AF65" w14:textId="7A3A6538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4.5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RF004 – Gerir Relatórios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_Toc19610199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11</w:t>
      </w:r>
      <w:r w:rsidRPr="00381510">
        <w:rPr>
          <w:noProof/>
        </w:rPr>
        <w:fldChar w:fldCharType="end"/>
      </w:r>
    </w:p>
    <w:p w14:paraId="7D2A6EA2" w14:textId="0E012F6C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Não-Funcionais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_Toc19610221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12</w:t>
      </w:r>
      <w:r w:rsidRPr="00381510">
        <w:rPr>
          <w:noProof/>
        </w:rPr>
        <w:fldChar w:fldCharType="end"/>
      </w:r>
    </w:p>
    <w:p w14:paraId="5FE33EDA" w14:textId="2BF30E63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5.1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Desempenho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_Toc19610222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12</w:t>
      </w:r>
      <w:r w:rsidRPr="00381510">
        <w:rPr>
          <w:noProof/>
        </w:rPr>
        <w:fldChar w:fldCharType="end"/>
      </w:r>
    </w:p>
    <w:p w14:paraId="2BEF10BB" w14:textId="74F5E64A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5.2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Requisitos de Segurança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_Toc19610223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13</w:t>
      </w:r>
      <w:r w:rsidRPr="00381510">
        <w:rPr>
          <w:noProof/>
        </w:rPr>
        <w:fldChar w:fldCharType="end"/>
      </w:r>
    </w:p>
    <w:p w14:paraId="0D61A01E" w14:textId="7FE3711E" w:rsidR="00381510" w:rsidRPr="00381510" w:rsidRDefault="00381510">
      <w:pPr>
        <w:pStyle w:val="Sumrio2"/>
        <w:tabs>
          <w:tab w:val="left" w:pos="960"/>
          <w:tab w:val="right" w:leader="dot" w:pos="963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5.3</w:t>
      </w:r>
      <w:r w:rsidRPr="00381510"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Atributos de Qualidade do Software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_Toc19610224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13</w:t>
      </w:r>
      <w:r w:rsidRPr="00381510">
        <w:rPr>
          <w:noProof/>
        </w:rPr>
        <w:fldChar w:fldCharType="end"/>
      </w:r>
    </w:p>
    <w:p w14:paraId="75484BA1" w14:textId="2C71B154" w:rsidR="00381510" w:rsidRPr="00381510" w:rsidRDefault="00381510">
      <w:pPr>
        <w:pStyle w:val="Sumrio1"/>
        <w:tabs>
          <w:tab w:val="left" w:pos="480"/>
          <w:tab w:val="right" w:leader="dot" w:pos="963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</w:pPr>
      <w:r w:rsidRPr="00381510">
        <w:rPr>
          <w:rFonts w:ascii="Arial" w:hAnsi="Arial" w:cs="Arial"/>
          <w:noProof/>
        </w:rPr>
        <w:t>6</w:t>
      </w:r>
      <w:r w:rsidRPr="00381510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 w:bidi="ar-SA"/>
        </w:rPr>
        <w:tab/>
      </w:r>
      <w:r w:rsidRPr="00381510">
        <w:rPr>
          <w:rFonts w:ascii="Garamond" w:hAnsi="Garamond"/>
          <w:noProof/>
        </w:rPr>
        <w:t>Outros Requisitos</w:t>
      </w:r>
      <w:r w:rsidRPr="00381510">
        <w:rPr>
          <w:noProof/>
        </w:rPr>
        <w:tab/>
      </w:r>
      <w:r w:rsidRPr="00381510">
        <w:rPr>
          <w:noProof/>
        </w:rPr>
        <w:fldChar w:fldCharType="begin"/>
      </w:r>
      <w:r w:rsidRPr="00381510">
        <w:rPr>
          <w:noProof/>
        </w:rPr>
        <w:instrText xml:space="preserve"> PAGEREF _Toc19610225 \h </w:instrText>
      </w:r>
      <w:r w:rsidRPr="00381510">
        <w:rPr>
          <w:noProof/>
        </w:rPr>
      </w:r>
      <w:r w:rsidRPr="00381510">
        <w:rPr>
          <w:noProof/>
        </w:rPr>
        <w:fldChar w:fldCharType="separate"/>
      </w:r>
      <w:r w:rsidR="007C5663">
        <w:rPr>
          <w:noProof/>
        </w:rPr>
        <w:t>15</w:t>
      </w:r>
      <w:r w:rsidRPr="00381510">
        <w:rPr>
          <w:noProof/>
        </w:rPr>
        <w:fldChar w:fldCharType="end"/>
      </w:r>
    </w:p>
    <w:p w14:paraId="718A4A2F" w14:textId="77777777" w:rsidR="00BA2CBE" w:rsidRPr="0042317B" w:rsidRDefault="00C0209B" w:rsidP="00E938B6">
      <w:pPr>
        <w:spacing w:line="360" w:lineRule="auto"/>
        <w:rPr>
          <w:rFonts w:ascii="Garamond" w:hAnsi="Garamond"/>
          <w:b/>
        </w:rPr>
      </w:pPr>
      <w:r w:rsidRPr="00381510">
        <w:rPr>
          <w:rFonts w:ascii="Garamond" w:hAnsi="Garamond"/>
        </w:rPr>
        <w:fldChar w:fldCharType="end"/>
      </w:r>
    </w:p>
    <w:p w14:paraId="614CE016" w14:textId="77777777" w:rsidR="00BA2CBE" w:rsidRPr="0042317B" w:rsidRDefault="0024199A" w:rsidP="00E938B6">
      <w:pPr>
        <w:spacing w:line="360" w:lineRule="auto"/>
        <w:rPr>
          <w:rFonts w:ascii="Garamond" w:hAnsi="Garamond"/>
          <w:b/>
        </w:rPr>
      </w:pPr>
      <w:r w:rsidRPr="0042317B">
        <w:rPr>
          <w:rFonts w:ascii="Garamond" w:hAnsi="Garamond"/>
          <w:b/>
        </w:rPr>
        <w:br w:type="page"/>
      </w:r>
    </w:p>
    <w:p w14:paraId="5D3DA54D" w14:textId="77777777" w:rsidR="00C0209B" w:rsidRPr="0042317B" w:rsidRDefault="00C0209B" w:rsidP="00E938B6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" w:name="_Toc19610170"/>
      <w:r w:rsidRPr="0042317B">
        <w:rPr>
          <w:rFonts w:ascii="Garamond" w:hAnsi="Garamond"/>
          <w:color w:val="FFFFFF"/>
        </w:rPr>
        <w:lastRenderedPageBreak/>
        <w:t>Revi</w:t>
      </w:r>
      <w:r w:rsidR="006B3950" w:rsidRPr="0042317B">
        <w:rPr>
          <w:rFonts w:ascii="Garamond" w:hAnsi="Garamond"/>
          <w:color w:val="FFFFFF"/>
        </w:rPr>
        <w:t>sões</w:t>
      </w:r>
      <w:bookmarkEnd w:id="6"/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3330"/>
        <w:gridCol w:w="2871"/>
        <w:gridCol w:w="1985"/>
      </w:tblGrid>
      <w:tr w:rsidR="00C0209B" w:rsidRPr="0042317B" w14:paraId="31250BFA" w14:textId="77777777" w:rsidTr="00FE1B5C">
        <w:trPr>
          <w:cantSplit/>
          <w:tblHeader/>
        </w:trPr>
        <w:tc>
          <w:tcPr>
            <w:tcW w:w="1170" w:type="dxa"/>
            <w:shd w:val="pct10" w:color="auto" w:fill="auto"/>
          </w:tcPr>
          <w:p w14:paraId="20FB57BC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Versão</w:t>
            </w:r>
          </w:p>
        </w:tc>
        <w:tc>
          <w:tcPr>
            <w:tcW w:w="3330" w:type="dxa"/>
            <w:shd w:val="pct10" w:color="auto" w:fill="auto"/>
          </w:tcPr>
          <w:p w14:paraId="65619C30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Autores</w:t>
            </w:r>
          </w:p>
        </w:tc>
        <w:tc>
          <w:tcPr>
            <w:tcW w:w="2871" w:type="dxa"/>
            <w:shd w:val="pct10" w:color="auto" w:fill="auto"/>
          </w:tcPr>
          <w:p w14:paraId="6CB1D5EB" w14:textId="77777777" w:rsidR="00C0209B" w:rsidRPr="0042317B" w:rsidRDefault="006B3950" w:rsidP="00E938B6">
            <w:pPr>
              <w:pStyle w:val="Table-ColHead"/>
              <w:spacing w:line="360" w:lineRule="auto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Descrição da Versão</w:t>
            </w:r>
          </w:p>
        </w:tc>
        <w:tc>
          <w:tcPr>
            <w:tcW w:w="1985" w:type="dxa"/>
            <w:shd w:val="pct10" w:color="auto" w:fill="auto"/>
          </w:tcPr>
          <w:p w14:paraId="7D689B91" w14:textId="77777777" w:rsidR="00C0209B" w:rsidRPr="0042317B" w:rsidRDefault="006B3950" w:rsidP="00E938B6">
            <w:pPr>
              <w:pStyle w:val="Table-ColHead"/>
              <w:spacing w:line="360" w:lineRule="auto"/>
              <w:jc w:val="center"/>
              <w:rPr>
                <w:rFonts w:ascii="Garamond" w:hAnsi="Garamond"/>
              </w:rPr>
            </w:pPr>
            <w:r w:rsidRPr="0042317B">
              <w:rPr>
                <w:rFonts w:ascii="Garamond" w:hAnsi="Garamond"/>
              </w:rPr>
              <w:t>Data</w:t>
            </w:r>
          </w:p>
        </w:tc>
      </w:tr>
      <w:tr w:rsidR="00C0209B" w:rsidRPr="0042317B" w14:paraId="363252D6" w14:textId="77777777" w:rsidTr="00FE1B5C">
        <w:trPr>
          <w:cantSplit/>
        </w:trPr>
        <w:tc>
          <w:tcPr>
            <w:tcW w:w="1170" w:type="dxa"/>
          </w:tcPr>
          <w:p w14:paraId="75494ADC" w14:textId="77777777" w:rsidR="00C0209B" w:rsidRPr="0042317B" w:rsidRDefault="001B3486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1.0</w:t>
            </w:r>
          </w:p>
        </w:tc>
        <w:tc>
          <w:tcPr>
            <w:tcW w:w="3330" w:type="dxa"/>
          </w:tcPr>
          <w:p w14:paraId="17C9E059" w14:textId="77777777" w:rsidR="001B3486" w:rsidRPr="0042317B" w:rsidRDefault="00FE1B5C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36B064B7" w14:textId="77777777"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Descrição do KLINIEK</w:t>
            </w:r>
          </w:p>
        </w:tc>
        <w:tc>
          <w:tcPr>
            <w:tcW w:w="1985" w:type="dxa"/>
          </w:tcPr>
          <w:p w14:paraId="281484AB" w14:textId="77777777" w:rsidR="00C0209B" w:rsidRPr="0042317B" w:rsidRDefault="00C330D2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17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</w:t>
            </w:r>
            <w:r>
              <w:rPr>
                <w:rFonts w:ascii="Garamond" w:hAnsi="Garamond"/>
                <w:sz w:val="24"/>
                <w:szCs w:val="24"/>
              </w:rPr>
              <w:t>09</w:t>
            </w:r>
            <w:r w:rsidR="00326322" w:rsidRPr="0042317B">
              <w:rPr>
                <w:rFonts w:ascii="Garamond" w:hAnsi="Garamond"/>
                <w:sz w:val="24"/>
                <w:szCs w:val="24"/>
              </w:rPr>
              <w:t>/201</w:t>
            </w:r>
            <w:r>
              <w:rPr>
                <w:rFonts w:ascii="Garamond" w:hAnsi="Garamond"/>
                <w:sz w:val="24"/>
                <w:szCs w:val="24"/>
              </w:rPr>
              <w:t>9</w:t>
            </w:r>
          </w:p>
        </w:tc>
      </w:tr>
      <w:tr w:rsidR="000D75D3" w:rsidRPr="0042317B" w14:paraId="6565CD9D" w14:textId="77777777" w:rsidTr="00FE1B5C">
        <w:trPr>
          <w:cantSplit/>
        </w:trPr>
        <w:tc>
          <w:tcPr>
            <w:tcW w:w="1170" w:type="dxa"/>
          </w:tcPr>
          <w:p w14:paraId="43A0B6DB" w14:textId="77777777" w:rsidR="000D75D3" w:rsidRPr="0042317B" w:rsidRDefault="000D75D3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1.5</w:t>
            </w:r>
          </w:p>
        </w:tc>
        <w:tc>
          <w:tcPr>
            <w:tcW w:w="3330" w:type="dxa"/>
          </w:tcPr>
          <w:p w14:paraId="0793C49B" w14:textId="77777777" w:rsidR="000D75D3" w:rsidRPr="0042317B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4AEA2801" w14:textId="77777777" w:rsidR="000D75D3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Requisitos Funcionais e Não Funcionais</w:t>
            </w:r>
            <w:r w:rsidR="00035FB0">
              <w:rPr>
                <w:rFonts w:ascii="Garamond" w:hAnsi="Garamond"/>
                <w:sz w:val="24"/>
                <w:szCs w:val="24"/>
              </w:rPr>
              <w:t>, Cronograma</w:t>
            </w:r>
          </w:p>
        </w:tc>
        <w:tc>
          <w:tcPr>
            <w:tcW w:w="1985" w:type="dxa"/>
          </w:tcPr>
          <w:p w14:paraId="140D82F6" w14:textId="77777777" w:rsidR="000D75D3" w:rsidRDefault="000D75D3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11/09/2019</w:t>
            </w:r>
          </w:p>
        </w:tc>
      </w:tr>
      <w:tr w:rsidR="000D75D3" w:rsidRPr="0042317B" w14:paraId="2B270A83" w14:textId="77777777" w:rsidTr="00FE1B5C">
        <w:trPr>
          <w:cantSplit/>
        </w:trPr>
        <w:tc>
          <w:tcPr>
            <w:tcW w:w="1170" w:type="dxa"/>
          </w:tcPr>
          <w:p w14:paraId="0D8DED5C" w14:textId="77777777" w:rsidR="000D75D3" w:rsidRDefault="00035FB0" w:rsidP="00E938B6">
            <w:pPr>
              <w:pStyle w:val="Table-Text"/>
              <w:suppressAutoHyphens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2.0</w:t>
            </w:r>
          </w:p>
        </w:tc>
        <w:tc>
          <w:tcPr>
            <w:tcW w:w="3330" w:type="dxa"/>
          </w:tcPr>
          <w:p w14:paraId="18D7966D" w14:textId="77777777" w:rsidR="000D75D3" w:rsidRPr="0042317B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 w:rsidRPr="0042317B">
              <w:rPr>
                <w:rFonts w:ascii="Garamond" w:hAnsi="Garamond"/>
                <w:sz w:val="24"/>
                <w:szCs w:val="24"/>
              </w:rPr>
              <w:t>Carlos Massavanhane, José Jaime e Paulo Amosse</w:t>
            </w:r>
          </w:p>
        </w:tc>
        <w:tc>
          <w:tcPr>
            <w:tcW w:w="2871" w:type="dxa"/>
          </w:tcPr>
          <w:p w14:paraId="21B28953" w14:textId="77777777" w:rsidR="000D75D3" w:rsidRDefault="00035FB0" w:rsidP="00E938B6">
            <w:pPr>
              <w:pStyle w:val="Table-Text"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Diagramas de casos de uso e classes</w:t>
            </w:r>
          </w:p>
        </w:tc>
        <w:tc>
          <w:tcPr>
            <w:tcW w:w="1985" w:type="dxa"/>
          </w:tcPr>
          <w:p w14:paraId="594AF1B1" w14:textId="77777777" w:rsidR="000D75D3" w:rsidRDefault="00035FB0" w:rsidP="00DD6180">
            <w:pPr>
              <w:pStyle w:val="Table-Text"/>
              <w:keepNext/>
              <w:spacing w:line="360" w:lineRule="auto"/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18/09/2019</w:t>
            </w:r>
          </w:p>
        </w:tc>
      </w:tr>
    </w:tbl>
    <w:p w14:paraId="13CB1D0F" w14:textId="17E5F41A" w:rsidR="007D7969" w:rsidRPr="0042317B" w:rsidRDefault="00DD6180" w:rsidP="00DD6180">
      <w:pPr>
        <w:pStyle w:val="Legenda"/>
        <w:rPr>
          <w:rFonts w:ascii="Garamond" w:hAnsi="Garamond"/>
        </w:rPr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7C5663">
        <w:rPr>
          <w:noProof/>
        </w:rPr>
        <w:t>1</w:t>
      </w:r>
      <w:r>
        <w:fldChar w:fldCharType="end"/>
      </w:r>
      <w:r>
        <w:t xml:space="preserve"> - Versões</w:t>
      </w:r>
    </w:p>
    <w:p w14:paraId="72267747" w14:textId="77777777" w:rsidR="007D7969" w:rsidRPr="0042317B" w:rsidRDefault="007D7969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48BACCCA" w14:textId="77777777" w:rsidR="00992AC4" w:rsidRPr="0042317B" w:rsidRDefault="00992AC4" w:rsidP="00E938B6">
      <w:pPr>
        <w:spacing w:line="360" w:lineRule="auto"/>
        <w:rPr>
          <w:rFonts w:ascii="Garamond" w:hAnsi="Garamond"/>
        </w:rPr>
      </w:pPr>
    </w:p>
    <w:p w14:paraId="414F2DBC" w14:textId="77777777" w:rsidR="00C0209B" w:rsidRPr="0042317B" w:rsidRDefault="00C0209B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 w:line="360" w:lineRule="auto"/>
        <w:ind w:left="431" w:hanging="431"/>
        <w:jc w:val="center"/>
        <w:rPr>
          <w:rFonts w:ascii="Garamond" w:hAnsi="Garamond"/>
          <w:color w:val="FFFFFF"/>
        </w:rPr>
      </w:pPr>
      <w:bookmarkStart w:id="7" w:name="_Toc439994665"/>
      <w:bookmarkStart w:id="8" w:name="_Toc19610171"/>
      <w:r w:rsidRPr="0042317B">
        <w:rPr>
          <w:rFonts w:ascii="Garamond" w:hAnsi="Garamond"/>
          <w:color w:val="FFFFFF"/>
        </w:rPr>
        <w:t>In</w:t>
      </w:r>
      <w:bookmarkEnd w:id="7"/>
      <w:r w:rsidR="006B3950" w:rsidRPr="0042317B">
        <w:rPr>
          <w:rFonts w:ascii="Garamond" w:hAnsi="Garamond"/>
          <w:color w:val="FFFFFF"/>
        </w:rPr>
        <w:t>trodução</w:t>
      </w:r>
      <w:bookmarkEnd w:id="8"/>
    </w:p>
    <w:p w14:paraId="159A62A9" w14:textId="77777777"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9" w:name="_Toc19610172"/>
      <w:bookmarkStart w:id="10" w:name="_Toc19610173"/>
      <w:bookmarkStart w:id="11" w:name="_Toc19610174"/>
      <w:bookmarkStart w:id="12" w:name="_Toc19610175"/>
      <w:bookmarkEnd w:id="9"/>
      <w:bookmarkEnd w:id="10"/>
      <w:bookmarkEnd w:id="11"/>
      <w:r w:rsidRPr="0042317B">
        <w:rPr>
          <w:rFonts w:ascii="Garamond" w:hAnsi="Garamond"/>
        </w:rPr>
        <w:t>Objetivo do Documento</w:t>
      </w:r>
      <w:bookmarkEnd w:id="12"/>
      <w:r w:rsidR="00C0209B" w:rsidRPr="0042317B">
        <w:rPr>
          <w:rFonts w:ascii="Garamond" w:hAnsi="Garamond"/>
        </w:rPr>
        <w:t xml:space="preserve"> </w:t>
      </w:r>
    </w:p>
    <w:p w14:paraId="5EC7AD4F" w14:textId="77777777" w:rsidR="00BA2CBE" w:rsidRPr="0042317B" w:rsidRDefault="000054AF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</w:t>
      </w:r>
      <w:proofErr w:type="spellStart"/>
      <w:r w:rsidRPr="0042317B">
        <w:rPr>
          <w:rFonts w:ascii="Garamond" w:hAnsi="Garamond"/>
        </w:rPr>
        <w:t>objectivo</w:t>
      </w:r>
      <w:proofErr w:type="spellEnd"/>
      <w:r w:rsidRPr="0042317B">
        <w:rPr>
          <w:rFonts w:ascii="Garamond" w:hAnsi="Garamond"/>
        </w:rPr>
        <w:t xml:space="preserve"> do presente documento, é </w:t>
      </w:r>
      <w:r w:rsidR="00C330D2">
        <w:rPr>
          <w:rFonts w:ascii="Garamond" w:hAnsi="Garamond"/>
        </w:rPr>
        <w:t>apresentar a especificação de requisitos do KLINIEK.</w:t>
      </w:r>
    </w:p>
    <w:p w14:paraId="2D508738" w14:textId="77777777" w:rsidR="00C0209B" w:rsidRPr="0042317B" w:rsidRDefault="006B3950" w:rsidP="00E938B6">
      <w:pPr>
        <w:pStyle w:val="Ttulo2"/>
        <w:spacing w:line="360" w:lineRule="auto"/>
        <w:rPr>
          <w:rFonts w:ascii="Garamond" w:hAnsi="Garamond"/>
        </w:rPr>
      </w:pPr>
      <w:bookmarkStart w:id="13" w:name="_Toc19610176"/>
      <w:r w:rsidRPr="0042317B">
        <w:rPr>
          <w:rFonts w:ascii="Garamond" w:hAnsi="Garamond"/>
        </w:rPr>
        <w:t>Escopo do Produto</w:t>
      </w:r>
      <w:bookmarkEnd w:id="13"/>
    </w:p>
    <w:p w14:paraId="056028D1" w14:textId="757BA404" w:rsidR="007D7969" w:rsidRPr="0042317B" w:rsidRDefault="007D7969" w:rsidP="007D7969">
      <w:pPr>
        <w:widowControl w:val="0"/>
        <w:spacing w:before="120" w:after="240" w:line="360" w:lineRule="auto"/>
        <w:jc w:val="both"/>
        <w:rPr>
          <w:rFonts w:ascii="Garamond" w:hAnsi="Garamond"/>
          <w:iCs/>
          <w:spacing w:val="-3"/>
        </w:rPr>
      </w:pPr>
      <w:bookmarkStart w:id="14" w:name="_Hlk23196510"/>
      <w:r w:rsidRPr="0042317B">
        <w:rPr>
          <w:rFonts w:ascii="Garamond" w:hAnsi="Garamond"/>
        </w:rPr>
        <w:t xml:space="preserve">O Sistema </w:t>
      </w:r>
      <w:proofErr w:type="spellStart"/>
      <w:r w:rsidR="00775F32">
        <w:rPr>
          <w:rFonts w:ascii="Garamond" w:hAnsi="Garamond"/>
        </w:rPr>
        <w:t>Gest</w:t>
      </w:r>
      <w:proofErr w:type="spellEnd"/>
      <w:r w:rsidR="00775F32">
        <w:rPr>
          <w:rFonts w:ascii="Garamond" w:hAnsi="Garamond"/>
          <w:lang w:val="pt-PT"/>
        </w:rPr>
        <w:t>ão de Processos Clinicos</w:t>
      </w:r>
      <w:r w:rsidRPr="0042317B">
        <w:rPr>
          <w:rFonts w:ascii="Garamond" w:hAnsi="Garamond"/>
        </w:rPr>
        <w:t>-Registo Médico Electrónico para o Atendimento Integral da Criança e Adolescentes - AICA a ser desenvolvido pel</w:t>
      </w:r>
      <w:r w:rsidR="00775F32">
        <w:rPr>
          <w:rFonts w:ascii="Garamond" w:hAnsi="Garamond"/>
        </w:rPr>
        <w:t xml:space="preserve">a </w:t>
      </w:r>
      <w:proofErr w:type="spellStart"/>
      <w:r w:rsidR="000D75D3">
        <w:rPr>
          <w:rFonts w:ascii="Garamond" w:hAnsi="Garamond"/>
        </w:rPr>
        <w:t>PaCaJo</w:t>
      </w:r>
      <w:proofErr w:type="spellEnd"/>
      <w:r w:rsidR="00775F32">
        <w:rPr>
          <w:rFonts w:ascii="Garamond" w:hAnsi="Garamond"/>
        </w:rPr>
        <w:t xml:space="preserve"> </w:t>
      </w:r>
      <w:proofErr w:type="spellStart"/>
      <w:r w:rsidR="00775F32">
        <w:rPr>
          <w:rFonts w:ascii="Garamond" w:hAnsi="Garamond"/>
        </w:rPr>
        <w:t>Lda</w:t>
      </w:r>
      <w:proofErr w:type="spellEnd"/>
      <w:r w:rsidR="00775F32">
        <w:rPr>
          <w:rFonts w:ascii="Garamond" w:hAnsi="Garamond"/>
        </w:rPr>
        <w:t>.</w:t>
      </w:r>
      <w:r w:rsidRPr="0042317B">
        <w:rPr>
          <w:rFonts w:ascii="Garamond" w:hAnsi="Garamond"/>
        </w:rPr>
        <w:t xml:space="preserve">, </w:t>
      </w:r>
      <w:r w:rsidRPr="0042317B">
        <w:rPr>
          <w:rFonts w:ascii="Garamond" w:hAnsi="Garamond"/>
          <w:iCs/>
          <w:spacing w:val="-3"/>
        </w:rPr>
        <w:t xml:space="preserve">tem como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automatizar os processos, disponibilizar e reduzir os custos de tempo de acesso e fornecimento de informação, criar condições para a gestão de conhecimento em tempo real sobre os diversos processos internos do AICA.</w:t>
      </w:r>
    </w:p>
    <w:p w14:paraId="550A999D" w14:textId="77777777"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 xml:space="preserve">Importa referir que, para além do </w:t>
      </w:r>
      <w:proofErr w:type="spellStart"/>
      <w:r w:rsidRPr="0042317B">
        <w:rPr>
          <w:rFonts w:ascii="Garamond" w:hAnsi="Garamond"/>
          <w:iCs/>
          <w:spacing w:val="-3"/>
        </w:rPr>
        <w:t>objectivo</w:t>
      </w:r>
      <w:proofErr w:type="spellEnd"/>
      <w:r w:rsidRPr="0042317B">
        <w:rPr>
          <w:rFonts w:ascii="Garamond" w:hAnsi="Garamond"/>
          <w:iCs/>
          <w:spacing w:val="-3"/>
        </w:rPr>
        <w:t xml:space="preserve"> acima descrito o sistema visa ainda eliminar o uso de interfaces manuais,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fluxo da informação e a qualidade da mesma dentro da organização de forma eficiente, </w:t>
      </w:r>
      <w:proofErr w:type="spellStart"/>
      <w:r w:rsidRPr="0042317B">
        <w:rPr>
          <w:rFonts w:ascii="Garamond" w:hAnsi="Garamond"/>
          <w:iCs/>
          <w:spacing w:val="-3"/>
        </w:rPr>
        <w:t>optimizar</w:t>
      </w:r>
      <w:proofErr w:type="spellEnd"/>
      <w:r w:rsidRPr="0042317B">
        <w:rPr>
          <w:rFonts w:ascii="Garamond" w:hAnsi="Garamond"/>
          <w:iCs/>
          <w:spacing w:val="-3"/>
        </w:rPr>
        <w:t xml:space="preserve"> o processo de tomada de decisão, eliminar a redundância de </w:t>
      </w:r>
      <w:proofErr w:type="spellStart"/>
      <w:r w:rsidRPr="0042317B">
        <w:rPr>
          <w:rFonts w:ascii="Garamond" w:hAnsi="Garamond"/>
          <w:iCs/>
          <w:spacing w:val="-3"/>
        </w:rPr>
        <w:t>actividades</w:t>
      </w:r>
      <w:proofErr w:type="spellEnd"/>
      <w:r w:rsidRPr="0042317B">
        <w:rPr>
          <w:rFonts w:ascii="Garamond" w:hAnsi="Garamond"/>
          <w:iCs/>
          <w:spacing w:val="-3"/>
        </w:rPr>
        <w:t>, reduzir o tempo de resposta, reduzir as incertezas, incorporação de melhores práticas aos processos internos e garantir maior aproveitamento do tempo nos processos de gestão.</w:t>
      </w:r>
    </w:p>
    <w:p w14:paraId="12B40503" w14:textId="77777777" w:rsidR="007D7969" w:rsidRPr="0042317B" w:rsidRDefault="007D7969" w:rsidP="007D7969">
      <w:pPr>
        <w:suppressAutoHyphens/>
        <w:spacing w:before="240" w:after="240" w:line="360" w:lineRule="auto"/>
        <w:jc w:val="both"/>
        <w:rPr>
          <w:rFonts w:ascii="Garamond" w:hAnsi="Garamond"/>
          <w:iCs/>
          <w:spacing w:val="-3"/>
        </w:rPr>
      </w:pPr>
      <w:r w:rsidRPr="0042317B">
        <w:rPr>
          <w:rFonts w:ascii="Garamond" w:hAnsi="Garamond"/>
          <w:iCs/>
          <w:spacing w:val="-3"/>
        </w:rPr>
        <w:t>Serviu como ponto de partida a necessidade de estabelecer a comunicação entre os colaboradores e seus departamentos, transparência nos processos de tomada de decisão, assim como prover uma ferramenta de gestão de informação e de fácil acesso em tempo real.</w:t>
      </w:r>
    </w:p>
    <w:p w14:paraId="1F3109ED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5" w:name="_Toc19610177"/>
      <w:bookmarkEnd w:id="14"/>
      <w:r w:rsidRPr="0042317B">
        <w:rPr>
          <w:rFonts w:ascii="Garamond" w:hAnsi="Garamond"/>
        </w:rPr>
        <w:t>Público-Alvo</w:t>
      </w:r>
      <w:bookmarkEnd w:id="15"/>
    </w:p>
    <w:p w14:paraId="375687AA" w14:textId="77777777" w:rsidR="00BA2CBE" w:rsidRPr="0042317B" w:rsidRDefault="00B57AC8" w:rsidP="00E938B6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presente documento, é destinado aos desenvolvedores do </w:t>
      </w:r>
      <w:r w:rsidR="00FE1B5C" w:rsidRPr="0042317B">
        <w:rPr>
          <w:rFonts w:ascii="Garamond" w:hAnsi="Garamond"/>
        </w:rPr>
        <w:t>KLINIEK</w:t>
      </w:r>
      <w:r w:rsidR="005E4C16" w:rsidRPr="0042317B">
        <w:rPr>
          <w:rFonts w:ascii="Garamond" w:hAnsi="Garamond"/>
        </w:rPr>
        <w:t xml:space="preserve"> </w:t>
      </w:r>
      <w:r w:rsidRPr="0042317B">
        <w:rPr>
          <w:rFonts w:ascii="Garamond" w:hAnsi="Garamond"/>
        </w:rPr>
        <w:t xml:space="preserve"> e aos seus potenciais u</w:t>
      </w:r>
      <w:r w:rsidR="002A526F" w:rsidRPr="0042317B">
        <w:rPr>
          <w:rFonts w:ascii="Garamond" w:hAnsi="Garamond"/>
        </w:rPr>
        <w:t>tilizadores(Pacientes, médicos e funcionários da clínica)</w:t>
      </w:r>
      <w:r w:rsidRPr="0042317B">
        <w:rPr>
          <w:rFonts w:ascii="Garamond" w:hAnsi="Garamond"/>
        </w:rPr>
        <w:t>.</w:t>
      </w:r>
    </w:p>
    <w:p w14:paraId="0D9F51F0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16" w:name="_Toc19610178"/>
      <w:bookmarkStart w:id="17" w:name="_Toc439994668"/>
      <w:r w:rsidRPr="0042317B">
        <w:rPr>
          <w:rFonts w:ascii="Garamond" w:hAnsi="Garamond"/>
        </w:rPr>
        <w:lastRenderedPageBreak/>
        <w:t>Definições, Acrônimos e Abreviações</w:t>
      </w:r>
      <w:bookmarkEnd w:id="16"/>
    </w:p>
    <w:p w14:paraId="34171B1C" w14:textId="77777777" w:rsidR="00522C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RF:</w:t>
      </w:r>
      <w:r w:rsidRPr="0042317B">
        <w:rPr>
          <w:rFonts w:ascii="Garamond" w:hAnsi="Garamond"/>
        </w:rPr>
        <w:t xml:space="preserve"> Identifica os requisitos funcionais do Sistema.</w:t>
      </w:r>
    </w:p>
    <w:p w14:paraId="7577E07A" w14:textId="77777777" w:rsidR="005B129A" w:rsidRPr="0042317B" w:rsidRDefault="005B129A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RNF:</w:t>
      </w:r>
      <w:r w:rsidRPr="0042317B">
        <w:rPr>
          <w:rFonts w:ascii="Garamond" w:hAnsi="Garamond"/>
        </w:rPr>
        <w:t xml:space="preserve"> Identifica os requisitos não funcionais do Sistema.</w:t>
      </w:r>
    </w:p>
    <w:p w14:paraId="12EBAA53" w14:textId="77777777" w:rsidR="002A526F" w:rsidRPr="0042317B" w:rsidRDefault="002A526F" w:rsidP="002A526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BD:</w:t>
      </w:r>
      <w:r w:rsidRPr="0042317B">
        <w:rPr>
          <w:rFonts w:ascii="Garamond" w:hAnsi="Garamond"/>
        </w:rPr>
        <w:t xml:space="preserve"> Base de Dados</w:t>
      </w:r>
    </w:p>
    <w:p w14:paraId="75F1EB52" w14:textId="77777777" w:rsidR="002A526F" w:rsidRPr="0042317B" w:rsidRDefault="002A526F" w:rsidP="00E938B6">
      <w:pPr>
        <w:spacing w:line="360" w:lineRule="auto"/>
        <w:jc w:val="both"/>
        <w:rPr>
          <w:rFonts w:ascii="Garamond" w:hAnsi="Garamond"/>
        </w:rPr>
      </w:pPr>
    </w:p>
    <w:p w14:paraId="5CDD9954" w14:textId="77777777" w:rsidR="00C0209B" w:rsidRPr="0042317B" w:rsidRDefault="008773BD" w:rsidP="00E938B6">
      <w:pPr>
        <w:pStyle w:val="Ttulo2"/>
        <w:spacing w:line="360" w:lineRule="auto"/>
        <w:rPr>
          <w:rFonts w:ascii="Garamond" w:hAnsi="Garamond"/>
        </w:rPr>
      </w:pPr>
      <w:bookmarkStart w:id="18" w:name="_Toc19610179"/>
      <w:bookmarkStart w:id="19" w:name="_Toc19610180"/>
      <w:bookmarkStart w:id="20" w:name="_Toc19610181"/>
      <w:bookmarkEnd w:id="17"/>
      <w:bookmarkEnd w:id="18"/>
      <w:bookmarkEnd w:id="19"/>
      <w:r w:rsidRPr="0042317B">
        <w:rPr>
          <w:rFonts w:ascii="Garamond" w:hAnsi="Garamond"/>
        </w:rPr>
        <w:t>Convenções</w:t>
      </w:r>
      <w:bookmarkEnd w:id="20"/>
    </w:p>
    <w:p w14:paraId="3C502520" w14:textId="77777777" w:rsidR="00BA2CBE" w:rsidRPr="0042317B" w:rsidRDefault="00522C9A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No presente </w:t>
      </w:r>
      <w:proofErr w:type="spellStart"/>
      <w:r w:rsidRPr="0042317B">
        <w:rPr>
          <w:rFonts w:ascii="Garamond" w:hAnsi="Garamond"/>
        </w:rPr>
        <w:t>documeto</w:t>
      </w:r>
      <w:proofErr w:type="spellEnd"/>
      <w:r w:rsidRPr="0042317B">
        <w:rPr>
          <w:rFonts w:ascii="Garamond" w:hAnsi="Garamond"/>
        </w:rPr>
        <w:t xml:space="preserve">, são adotadas as </w:t>
      </w:r>
      <w:proofErr w:type="spellStart"/>
      <w:r w:rsidRPr="0042317B">
        <w:rPr>
          <w:rFonts w:ascii="Garamond" w:hAnsi="Garamond"/>
        </w:rPr>
        <w:t>senguintes</w:t>
      </w:r>
      <w:proofErr w:type="spellEnd"/>
      <w:r w:rsidRPr="0042317B">
        <w:rPr>
          <w:rFonts w:ascii="Garamond" w:hAnsi="Garamond"/>
        </w:rPr>
        <w:t xml:space="preserve"> convenções:</w:t>
      </w:r>
    </w:p>
    <w:p w14:paraId="69AD0EE5" w14:textId="77777777" w:rsidR="00522C9A" w:rsidRPr="0042317B" w:rsidRDefault="00522C9A" w:rsidP="00E938B6">
      <w:pPr>
        <w:spacing w:line="360" w:lineRule="auto"/>
        <w:rPr>
          <w:rFonts w:ascii="Garamond" w:hAnsi="Garamond"/>
        </w:rPr>
      </w:pPr>
    </w:p>
    <w:p w14:paraId="2F2151F7" w14:textId="77777777" w:rsidR="005E4C16" w:rsidRPr="0042317B" w:rsidRDefault="00120EC6" w:rsidP="007D7969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Cliente</w:t>
      </w:r>
      <w:r w:rsidR="00522C9A" w:rsidRPr="0042317B">
        <w:rPr>
          <w:rFonts w:ascii="Garamond" w:hAnsi="Garamond"/>
          <w:b/>
        </w:rPr>
        <w:t>:</w:t>
      </w:r>
      <w:r w:rsidR="005E4C16" w:rsidRPr="0042317B">
        <w:rPr>
          <w:rFonts w:ascii="Garamond" w:hAnsi="Garamond"/>
        </w:rPr>
        <w:t xml:space="preserve"> Refere-se aos utilizadores </w:t>
      </w:r>
      <w:r w:rsidRPr="0042317B">
        <w:rPr>
          <w:rFonts w:ascii="Garamond" w:hAnsi="Garamond"/>
        </w:rPr>
        <w:t>cadastrado</w:t>
      </w:r>
      <w:r w:rsidR="00522C9A" w:rsidRPr="0042317B">
        <w:rPr>
          <w:rFonts w:ascii="Garamond" w:hAnsi="Garamond"/>
        </w:rPr>
        <w:t xml:space="preserve">s no </w:t>
      </w:r>
      <w:r w:rsidR="007D7969" w:rsidRPr="0042317B">
        <w:rPr>
          <w:rFonts w:ascii="Garamond" w:hAnsi="Garamond"/>
        </w:rPr>
        <w:t>KLINIEK</w:t>
      </w:r>
    </w:p>
    <w:p w14:paraId="2C52445A" w14:textId="77777777" w:rsidR="007D7969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Administrador:</w:t>
      </w:r>
      <w:r w:rsidRPr="0042317B">
        <w:rPr>
          <w:rFonts w:ascii="Garamond" w:hAnsi="Garamond"/>
        </w:rPr>
        <w:t xml:space="preserve"> Refere-se às pessoas ligadas a gestão do Sistema.</w:t>
      </w:r>
    </w:p>
    <w:p w14:paraId="6B14FF71" w14:textId="77777777" w:rsidR="00522C9A" w:rsidRPr="0042317B" w:rsidRDefault="00522C9A" w:rsidP="00120EC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  <w:b/>
        </w:rPr>
        <w:t>Transação:</w:t>
      </w:r>
      <w:r w:rsidRPr="0042317B">
        <w:rPr>
          <w:rFonts w:ascii="Garamond" w:hAnsi="Garamond"/>
        </w:rPr>
        <w:t xml:space="preserve"> Refere-se a todas operações feitas no sistema.</w:t>
      </w:r>
    </w:p>
    <w:p w14:paraId="1F988E95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1" w:name="_Toc19610182"/>
      <w:r w:rsidRPr="0042317B">
        <w:rPr>
          <w:rFonts w:ascii="Garamond" w:hAnsi="Garamond"/>
        </w:rPr>
        <w:t>Referências</w:t>
      </w:r>
      <w:bookmarkEnd w:id="21"/>
    </w:p>
    <w:p w14:paraId="3AA2BFC6" w14:textId="77777777" w:rsidR="00BA2CBE" w:rsidRDefault="00573D67" w:rsidP="00E938B6">
      <w:pPr>
        <w:pStyle w:val="template"/>
        <w:spacing w:line="360" w:lineRule="auto"/>
        <w:jc w:val="both"/>
      </w:pPr>
      <w:hyperlink r:id="rId8" w:history="1">
        <w:r w:rsidR="004C3095">
          <w:rPr>
            <w:rStyle w:val="Hyperlink"/>
          </w:rPr>
          <w:t>https://www.scrumguides.org/docs/scrumguide/v2017/2017-Scrum-Guide-Portuguese-Brazilian.pdf</w:t>
        </w:r>
      </w:hyperlink>
    </w:p>
    <w:p w14:paraId="10A3DA03" w14:textId="77777777" w:rsidR="004C3095" w:rsidRPr="0042317B" w:rsidRDefault="004C3095" w:rsidP="00E938B6">
      <w:pPr>
        <w:pStyle w:val="template"/>
        <w:spacing w:line="360" w:lineRule="auto"/>
        <w:jc w:val="both"/>
        <w:rPr>
          <w:rFonts w:ascii="Garamond" w:hAnsi="Garamond"/>
        </w:rPr>
      </w:pPr>
    </w:p>
    <w:p w14:paraId="78EF58B6" w14:textId="77777777" w:rsidR="00620E1E" w:rsidRPr="0042317B" w:rsidRDefault="00522C9A" w:rsidP="00E938B6">
      <w:pPr>
        <w:pStyle w:val="template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112B4418" w14:textId="77777777"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22" w:name="_Toc19610183"/>
      <w:r w:rsidRPr="0042317B">
        <w:rPr>
          <w:rFonts w:ascii="Garamond" w:hAnsi="Garamond"/>
          <w:color w:val="FFFFFF"/>
        </w:rPr>
        <w:lastRenderedPageBreak/>
        <w:t>Visão Geral</w:t>
      </w:r>
      <w:bookmarkEnd w:id="22"/>
    </w:p>
    <w:p w14:paraId="43DFF781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3" w:name="_Toc19610184"/>
      <w:r w:rsidRPr="0042317B">
        <w:rPr>
          <w:rFonts w:ascii="Garamond" w:hAnsi="Garamond"/>
        </w:rPr>
        <w:t>Perspectiva do Produto</w:t>
      </w:r>
      <w:bookmarkEnd w:id="23"/>
    </w:p>
    <w:p w14:paraId="0226DED8" w14:textId="77777777"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bookmarkStart w:id="24" w:name="_Toc441674339"/>
    <w:bookmarkStart w:id="25" w:name="_Toc441674427"/>
    <w:bookmarkStart w:id="26" w:name="_Toc441674525"/>
    <w:bookmarkStart w:id="27" w:name="_Toc19610185"/>
    <w:p w14:paraId="283FA2D1" w14:textId="77777777" w:rsidR="007D7969" w:rsidRPr="0042317B" w:rsidRDefault="00DD6180" w:rsidP="00E938B6">
      <w:pPr>
        <w:pStyle w:val="Ttulo2"/>
        <w:spacing w:line="360" w:lineRule="auto"/>
        <w:rPr>
          <w:rFonts w:ascii="Garamond" w:hAnsi="Garamon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0BF01E" wp14:editId="610771CF">
                <wp:simplePos x="0" y="0"/>
                <wp:positionH relativeFrom="column">
                  <wp:posOffset>-512445</wp:posOffset>
                </wp:positionH>
                <wp:positionV relativeFrom="paragraph">
                  <wp:posOffset>4653915</wp:posOffset>
                </wp:positionV>
                <wp:extent cx="663892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38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20AFE1" w14:textId="55410F6C" w:rsidR="00DD6180" w:rsidRPr="00F56F9E" w:rsidRDefault="00DD6180" w:rsidP="00DD6180">
                            <w:pPr>
                              <w:pStyle w:val="Legenda"/>
                              <w:rPr>
                                <w:rFonts w:ascii="Garamond" w:hAnsi="Garamond"/>
                                <w:b/>
                                <w:bCs/>
                                <w:noProof/>
                                <w:color w:val="auto"/>
                                <w:sz w:val="32"/>
                                <w:szCs w:val="3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7C5663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- Arquitectura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0BF01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40.35pt;margin-top:366.45pt;width:522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" stroked="f">
                <v:textbox style="mso-fit-shape-to-text:t" inset="0,0,0,0">
                  <w:txbxContent>
                    <w:p w14:paraId="3220AFE1" w14:textId="55410F6C" w:rsidR="00DD6180" w:rsidRPr="00F56F9E" w:rsidRDefault="00DD6180" w:rsidP="00DD6180">
                      <w:pPr>
                        <w:pStyle w:val="Legenda"/>
                        <w:rPr>
                          <w:rFonts w:ascii="Garamond" w:hAnsi="Garamond"/>
                          <w:b/>
                          <w:bCs/>
                          <w:noProof/>
                          <w:color w:val="auto"/>
                          <w:sz w:val="32"/>
                          <w:szCs w:val="3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7C5663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noProof/>
                        </w:rPr>
                        <w:t xml:space="preserve"> - Arquitectura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21A7" w:rsidRPr="0042317B">
        <w:rPr>
          <w:rFonts w:ascii="Garamond" w:hAnsi="Garamond"/>
          <w:noProof/>
          <w:sz w:val="32"/>
          <w:szCs w:val="32"/>
          <w:lang w:eastAsia="pt-PT"/>
        </w:rPr>
        <w:drawing>
          <wp:anchor distT="0" distB="0" distL="114300" distR="114300" simplePos="0" relativeHeight="251658240" behindDoc="1" locked="0" layoutInCell="1" allowOverlap="1" wp14:anchorId="75A5F3E7" wp14:editId="7A8ADFB9">
            <wp:simplePos x="0" y="0"/>
            <wp:positionH relativeFrom="margin">
              <wp:align>right</wp:align>
            </wp:positionH>
            <wp:positionV relativeFrom="paragraph">
              <wp:posOffset>424815</wp:posOffset>
            </wp:positionV>
            <wp:extent cx="6638925" cy="4171950"/>
            <wp:effectExtent l="0" t="0" r="0" b="19050"/>
            <wp:wrapSquare wrapText="bothSides"/>
            <wp:docPr id="36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4"/>
      <w:bookmarkEnd w:id="25"/>
      <w:bookmarkEnd w:id="26"/>
      <w:proofErr w:type="spellStart"/>
      <w:r w:rsidR="007D7969" w:rsidRPr="0042317B">
        <w:rPr>
          <w:rFonts w:ascii="Garamond" w:hAnsi="Garamond"/>
        </w:rPr>
        <w:t>Arquitectura</w:t>
      </w:r>
      <w:proofErr w:type="spellEnd"/>
      <w:r w:rsidR="007D7969" w:rsidRPr="0042317B">
        <w:rPr>
          <w:rFonts w:ascii="Garamond" w:hAnsi="Garamond"/>
        </w:rPr>
        <w:t xml:space="preserve"> do KLINIEK</w:t>
      </w:r>
      <w:bookmarkEnd w:id="27"/>
    </w:p>
    <w:p w14:paraId="2C55F50F" w14:textId="77777777" w:rsidR="007D7969" w:rsidRPr="0042317B" w:rsidRDefault="007D7969" w:rsidP="007D7969">
      <w:pPr>
        <w:rPr>
          <w:rFonts w:ascii="Garamond" w:hAnsi="Garamond"/>
        </w:rPr>
      </w:pPr>
    </w:p>
    <w:p w14:paraId="78A715B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28" w:name="_Toc19610186"/>
      <w:r w:rsidRPr="0042317B">
        <w:rPr>
          <w:rFonts w:ascii="Garamond" w:hAnsi="Garamond"/>
        </w:rPr>
        <w:t>Funcionalidade do Produto</w:t>
      </w:r>
      <w:bookmarkEnd w:id="28"/>
    </w:p>
    <w:p w14:paraId="3CF90272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>a)</w:t>
      </w:r>
      <w:r w:rsidRPr="00C921A7">
        <w:rPr>
          <w:rFonts w:ascii="Garamond" w:hAnsi="Garamond" w:cs="Arial"/>
          <w:color w:val="000000"/>
          <w:sz w:val="22"/>
          <w:szCs w:val="22"/>
          <w:lang w:val="pt-PT" w:eastAsia="pt-PT" w:bidi="ar-SA"/>
        </w:rPr>
        <w:tab/>
      </w:r>
      <w:r w:rsidRPr="00C921A7">
        <w:rPr>
          <w:rFonts w:ascii="Garamond" w:hAnsi="Garamond" w:cs="Arial"/>
          <w:color w:val="000000"/>
          <w:lang w:val="pt-PT" w:eastAsia="pt-PT" w:bidi="ar-SA"/>
        </w:rPr>
        <w:t>MÓDULO DE GESTÃO DE PACIENTES:  </w:t>
      </w:r>
    </w:p>
    <w:p w14:paraId="37DF97B8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módulo do Paciente permite registo rápido dos pacientes que utilizam este sector, gerando fichas de internarão e a conta hospitalar para o facturamento de taxas, procedimentos em tempo real.</w:t>
      </w:r>
    </w:p>
    <w:p w14:paraId="17CC528D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487A37F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b)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CONSULTA E SERVIÇOS: </w:t>
      </w:r>
    </w:p>
    <w:p w14:paraId="3298026C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CA1C76C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O presente módulo será desenvolvido com o objectivo de agilizar o atendimento médico e diminuir a utilização de papel. Com ele será possível fazer todos, e várias outras actividades necessárias para melhorar a qualidade no atendimento ao paciente.</w:t>
      </w:r>
    </w:p>
    <w:p w14:paraId="356C3A13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13FCBB74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As interfaces serão desenvolvidas a partir de diversas experiências de implantações bem sucedidas em diversas instituições, levando em conta as diferenças culturais existentes mas também provendo uma padronização de conceitos que além de agilizar o registo médico, permite maior clareza nas informações, redução de glosas e rapidez na tramitação de documentos o que gera diminuição do tempo de resposta dos sectores de apoio.</w:t>
      </w:r>
    </w:p>
    <w:p w14:paraId="61B00EBB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A32019D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d)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MÉDICOS:</w:t>
      </w:r>
    </w:p>
    <w:p w14:paraId="2B74AA2B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35B10E0F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Com este módulo o médico terá acesso a informações clínicas completas com a possibilidade de pesquisas clínicas, com levantamentos de prontuário por CID, patologia e ainda procura por indicadores textuais digitados durante o atendimento. Possibilita a visualização gráfica de estatísticas da produção médica completa, além de proporcionar a visualização de indicadores de metas referenciais por grupo de ou por procedimentos individualizados. </w:t>
      </w:r>
    </w:p>
    <w:p w14:paraId="64753881" w14:textId="77777777" w:rsidR="00C921A7" w:rsidRPr="00C921A7" w:rsidRDefault="00C921A7" w:rsidP="00C921A7">
      <w:pPr>
        <w:spacing w:line="240" w:lineRule="auto"/>
        <w:rPr>
          <w:rFonts w:ascii="Garamond" w:hAnsi="Garamond" w:cs="Times New Roman"/>
          <w:lang w:val="pt-PT" w:eastAsia="pt-PT" w:bidi="ar-SA"/>
        </w:rPr>
      </w:pPr>
    </w:p>
    <w:p w14:paraId="00058BA7" w14:textId="77777777" w:rsidR="00C330D2" w:rsidRDefault="00C921A7" w:rsidP="00C921A7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e)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PAGAMENTOS:</w:t>
      </w:r>
    </w:p>
    <w:p w14:paraId="6FCB3086" w14:textId="77777777" w:rsidR="00C330D2" w:rsidRPr="00C921A7" w:rsidRDefault="00C330D2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gerir todo fluxo de pagamentos desde a factura até a geração de receibos.</w:t>
      </w:r>
    </w:p>
    <w:p w14:paraId="611180FC" w14:textId="77777777" w:rsidR="00C921A7" w:rsidRPr="0042317B" w:rsidRDefault="00C921A7" w:rsidP="002276C6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778E385B" w14:textId="77777777" w:rsidR="00C921A7" w:rsidRPr="00C921A7" w:rsidRDefault="00C921A7" w:rsidP="00C921A7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</w:p>
    <w:p w14:paraId="26150215" w14:textId="77777777" w:rsidR="00C921A7" w:rsidRPr="00C921A7" w:rsidRDefault="00C921A7" w:rsidP="002276C6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 w:rsidRPr="00C921A7">
        <w:rPr>
          <w:rFonts w:ascii="Garamond" w:hAnsi="Garamond" w:cs="Arial"/>
          <w:color w:val="000000"/>
          <w:lang w:val="pt-PT" w:eastAsia="pt-PT" w:bidi="ar-SA"/>
        </w:rPr>
        <w:t>f)</w:t>
      </w:r>
      <w:r w:rsidRPr="00C921A7">
        <w:rPr>
          <w:rFonts w:ascii="Garamond" w:hAnsi="Garamond" w:cs="Arial"/>
          <w:color w:val="000000"/>
          <w:lang w:val="pt-PT" w:eastAsia="pt-PT" w:bidi="ar-SA"/>
        </w:rPr>
        <w:tab/>
        <w:t>MÓDULO DE GESTÃO DE RELATÓRIOS:</w:t>
      </w:r>
    </w:p>
    <w:p w14:paraId="0EFD9F65" w14:textId="77777777" w:rsidR="00C330D2" w:rsidRDefault="00C330D2" w:rsidP="00C330D2">
      <w:pPr>
        <w:spacing w:line="240" w:lineRule="auto"/>
        <w:jc w:val="both"/>
        <w:rPr>
          <w:rFonts w:ascii="Garamond" w:hAnsi="Garamond" w:cs="Arial"/>
          <w:color w:val="000000"/>
          <w:lang w:val="pt-PT" w:eastAsia="pt-PT" w:bidi="ar-SA"/>
        </w:rPr>
      </w:pPr>
    </w:p>
    <w:p w14:paraId="32D8AF46" w14:textId="77777777" w:rsidR="00C330D2" w:rsidRPr="00C921A7" w:rsidRDefault="00C330D2" w:rsidP="00C330D2">
      <w:pPr>
        <w:spacing w:line="240" w:lineRule="auto"/>
        <w:jc w:val="both"/>
        <w:rPr>
          <w:rFonts w:ascii="Garamond" w:hAnsi="Garamond" w:cs="Times New Roman"/>
          <w:lang w:val="pt-PT" w:eastAsia="pt-PT" w:bidi="ar-SA"/>
        </w:rPr>
      </w:pPr>
      <w:r>
        <w:rPr>
          <w:rFonts w:ascii="Garamond" w:hAnsi="Garamond" w:cs="Arial"/>
          <w:color w:val="000000"/>
          <w:lang w:val="pt-PT" w:eastAsia="pt-PT" w:bidi="ar-SA"/>
        </w:rPr>
        <w:t>Com este módulo, o cliente terá a possiblidade gerar todo tipo de relatorios indicandos na especificação dos requistos.</w:t>
      </w:r>
    </w:p>
    <w:p w14:paraId="3DC8D224" w14:textId="77777777" w:rsidR="005E4C16" w:rsidRPr="00381510" w:rsidRDefault="005E4C16" w:rsidP="00120EC6">
      <w:pPr>
        <w:spacing w:line="360" w:lineRule="auto"/>
        <w:jc w:val="both"/>
        <w:rPr>
          <w:rFonts w:ascii="Garamond" w:hAnsi="Garamond"/>
          <w:lang w:val="pt-PT"/>
        </w:rPr>
      </w:pPr>
    </w:p>
    <w:p w14:paraId="5C329461" w14:textId="77777777" w:rsidR="005E4C16" w:rsidRPr="0042317B" w:rsidRDefault="00BA2CBE" w:rsidP="005E4C16">
      <w:pPr>
        <w:pStyle w:val="Ttulo2"/>
        <w:spacing w:line="360" w:lineRule="auto"/>
        <w:rPr>
          <w:rFonts w:ascii="Garamond" w:hAnsi="Garamond"/>
        </w:rPr>
      </w:pPr>
      <w:bookmarkStart w:id="29" w:name="_Toc19610187"/>
      <w:r w:rsidRPr="0042317B">
        <w:rPr>
          <w:rFonts w:ascii="Garamond" w:hAnsi="Garamond"/>
        </w:rPr>
        <w:t>U</w:t>
      </w:r>
      <w:r w:rsidR="005E4C16" w:rsidRPr="0042317B">
        <w:rPr>
          <w:rFonts w:ascii="Garamond" w:hAnsi="Garamond"/>
        </w:rPr>
        <w:t>tilizadores</w:t>
      </w:r>
      <w:bookmarkEnd w:id="29"/>
    </w:p>
    <w:p w14:paraId="1B733D42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Paciente</w:t>
      </w:r>
    </w:p>
    <w:p w14:paraId="2F01D5A9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Funcionário</w:t>
      </w:r>
    </w:p>
    <w:p w14:paraId="746E6F36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Médico</w:t>
      </w:r>
    </w:p>
    <w:p w14:paraId="4BAD5B02" w14:textId="77777777" w:rsidR="00C70FCC" w:rsidRPr="0042317B" w:rsidRDefault="00C70FCC" w:rsidP="00C70FCC">
      <w:pPr>
        <w:pStyle w:val="PargrafodaLista"/>
        <w:numPr>
          <w:ilvl w:val="0"/>
          <w:numId w:val="9"/>
        </w:numPr>
        <w:rPr>
          <w:rFonts w:ascii="Garamond" w:hAnsi="Garamond"/>
        </w:rPr>
      </w:pPr>
      <w:r w:rsidRPr="0042317B">
        <w:rPr>
          <w:rFonts w:ascii="Garamond" w:hAnsi="Garamond"/>
        </w:rPr>
        <w:t>Gestor</w:t>
      </w:r>
    </w:p>
    <w:p w14:paraId="5489473F" w14:textId="77777777" w:rsidR="00352EAB" w:rsidRPr="0042317B" w:rsidRDefault="00352EAB" w:rsidP="00D43F92">
      <w:pPr>
        <w:spacing w:line="360" w:lineRule="auto"/>
        <w:jc w:val="both"/>
        <w:rPr>
          <w:rFonts w:ascii="Garamond" w:hAnsi="Garamond"/>
        </w:rPr>
      </w:pPr>
    </w:p>
    <w:p w14:paraId="317F2ED4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0" w:name="_Toc19610188"/>
      <w:r w:rsidRPr="0042317B">
        <w:rPr>
          <w:rFonts w:ascii="Garamond" w:hAnsi="Garamond"/>
        </w:rPr>
        <w:t>Ambiente Operacional</w:t>
      </w:r>
      <w:bookmarkEnd w:id="30"/>
    </w:p>
    <w:p w14:paraId="773446EA" w14:textId="77777777" w:rsidR="00CB27CA" w:rsidRPr="0042317B" w:rsidRDefault="00CB27CA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ambiente operacional consiste em:</w:t>
      </w:r>
    </w:p>
    <w:p w14:paraId="2B917F49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Plataforma Web</w:t>
      </w:r>
    </w:p>
    <w:p w14:paraId="07CCEC2A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 xml:space="preserve">Sistema </w:t>
      </w:r>
      <w:proofErr w:type="spellStart"/>
      <w:r w:rsidRPr="0042317B">
        <w:rPr>
          <w:rFonts w:ascii="Garamond" w:hAnsi="Garamond"/>
        </w:rPr>
        <w:t>Operaciona</w:t>
      </w:r>
      <w:proofErr w:type="spellEnd"/>
      <w:r w:rsidRPr="0042317B">
        <w:rPr>
          <w:rFonts w:ascii="Garamond" w:hAnsi="Garamond"/>
        </w:rPr>
        <w:t>: Multiplataforma</w:t>
      </w:r>
    </w:p>
    <w:p w14:paraId="5B8CB629" w14:textId="77777777" w:rsidR="00CB27CA" w:rsidRPr="0042317B" w:rsidRDefault="00CB27CA" w:rsidP="008353A9">
      <w:pPr>
        <w:numPr>
          <w:ilvl w:val="0"/>
          <w:numId w:val="5"/>
        </w:num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Mobile: Responsiva.</w:t>
      </w:r>
    </w:p>
    <w:p w14:paraId="403537DC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14:paraId="54ACBB2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1" w:name="_Toc19610189"/>
      <w:r w:rsidRPr="0042317B">
        <w:rPr>
          <w:rFonts w:ascii="Garamond" w:hAnsi="Garamond"/>
        </w:rPr>
        <w:t>Restrições de Projeto e Implementação</w:t>
      </w:r>
      <w:bookmarkEnd w:id="31"/>
    </w:p>
    <w:p w14:paraId="0194A4E8" w14:textId="77777777" w:rsidR="005E4C16" w:rsidRPr="0042317B" w:rsidRDefault="005E4C16" w:rsidP="005E4C16">
      <w:pPr>
        <w:pStyle w:val="Ttulo2"/>
        <w:numPr>
          <w:ilvl w:val="0"/>
          <w:numId w:val="0"/>
        </w:numPr>
        <w:spacing w:line="360" w:lineRule="auto"/>
        <w:ind w:left="1746"/>
        <w:rPr>
          <w:rFonts w:ascii="Garamond" w:hAnsi="Garamond"/>
        </w:rPr>
      </w:pPr>
    </w:p>
    <w:p w14:paraId="3E8714AD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2" w:name="_Toc19610190"/>
      <w:r w:rsidRPr="0042317B">
        <w:rPr>
          <w:rFonts w:ascii="Garamond" w:hAnsi="Garamond"/>
        </w:rPr>
        <w:t xml:space="preserve">Documentação do </w:t>
      </w:r>
      <w:proofErr w:type="spellStart"/>
      <w:r w:rsidR="00C70FCC" w:rsidRPr="0042317B">
        <w:rPr>
          <w:rFonts w:ascii="Garamond" w:hAnsi="Garamond"/>
        </w:rPr>
        <w:t>Uitlizador</w:t>
      </w:r>
      <w:bookmarkEnd w:id="32"/>
      <w:proofErr w:type="spellEnd"/>
    </w:p>
    <w:p w14:paraId="5F30F3C2" w14:textId="77777777" w:rsidR="00BA2CBE" w:rsidRPr="0042317B" w:rsidRDefault="00053A4D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Na página inicial do Sistema, terá uma breve descrição dos Sistema e as suas funcionalidades.</w:t>
      </w:r>
    </w:p>
    <w:p w14:paraId="740446A5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3" w:name="_Toc19610191"/>
      <w:r w:rsidRPr="0042317B">
        <w:rPr>
          <w:rFonts w:ascii="Garamond" w:hAnsi="Garamond"/>
        </w:rPr>
        <w:t>Suposições e Dependências</w:t>
      </w:r>
      <w:bookmarkEnd w:id="33"/>
    </w:p>
    <w:p w14:paraId="63171ABB" w14:textId="77777777"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08695C44" w14:textId="77777777" w:rsidR="00C0209B" w:rsidRPr="0042317B" w:rsidRDefault="00053A4D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4D05587F" w14:textId="77777777" w:rsidR="00C0209B" w:rsidRPr="0042317B" w:rsidRDefault="00BA2CBE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4" w:name="_Toc19610192"/>
      <w:r w:rsidRPr="0042317B">
        <w:rPr>
          <w:rFonts w:ascii="Garamond" w:hAnsi="Garamond"/>
          <w:color w:val="FFFFFF"/>
        </w:rPr>
        <w:lastRenderedPageBreak/>
        <w:t xml:space="preserve">Especificação </w:t>
      </w:r>
      <w:r w:rsidR="00401821" w:rsidRPr="0042317B">
        <w:rPr>
          <w:rFonts w:ascii="Garamond" w:hAnsi="Garamond"/>
          <w:color w:val="FFFFFF"/>
        </w:rPr>
        <w:t>das Interfaces Externas</w:t>
      </w:r>
      <w:bookmarkEnd w:id="34"/>
    </w:p>
    <w:p w14:paraId="6120D807" w14:textId="77777777" w:rsidR="00C0209B" w:rsidRPr="0042317B" w:rsidRDefault="00BA2CBE" w:rsidP="00E938B6">
      <w:pPr>
        <w:pStyle w:val="Ttulo2"/>
        <w:spacing w:line="360" w:lineRule="auto"/>
        <w:rPr>
          <w:rFonts w:ascii="Garamond" w:hAnsi="Garamond"/>
        </w:rPr>
      </w:pPr>
      <w:bookmarkStart w:id="35" w:name="_Toc19610193"/>
      <w:r w:rsidRPr="0042317B">
        <w:rPr>
          <w:rFonts w:ascii="Garamond" w:hAnsi="Garamond"/>
        </w:rPr>
        <w:t>Requisitos de Interface Externa</w:t>
      </w:r>
      <w:bookmarkEnd w:id="35"/>
    </w:p>
    <w:p w14:paraId="440C60DB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do Usuário</w:t>
      </w:r>
    </w:p>
    <w:p w14:paraId="29EC8302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&lt;&gt;</w:t>
      </w:r>
    </w:p>
    <w:p w14:paraId="716AA835" w14:textId="77777777" w:rsidR="005E4C16" w:rsidRPr="0042317B" w:rsidRDefault="00BA2CBE" w:rsidP="005E4C1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Hardware</w:t>
      </w:r>
    </w:p>
    <w:p w14:paraId="23C3FA35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Software</w:t>
      </w:r>
    </w:p>
    <w:p w14:paraId="30628DF5" w14:textId="77777777" w:rsidR="00BA2CBE" w:rsidRPr="0042317B" w:rsidRDefault="00BA2CBE" w:rsidP="00E938B6">
      <w:pPr>
        <w:spacing w:line="360" w:lineRule="auto"/>
        <w:rPr>
          <w:rFonts w:ascii="Garamond" w:hAnsi="Garamond"/>
        </w:rPr>
      </w:pPr>
    </w:p>
    <w:p w14:paraId="4FECCD84" w14:textId="77777777" w:rsidR="00C0209B" w:rsidRPr="0042317B" w:rsidRDefault="00BA2CBE" w:rsidP="00E938B6">
      <w:pPr>
        <w:pStyle w:val="Ttulo3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>Interfaces de Comunicação</w:t>
      </w:r>
    </w:p>
    <w:p w14:paraId="4A950ECE" w14:textId="77777777"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14:paraId="5365C41C" w14:textId="77777777" w:rsidR="00686563" w:rsidRPr="0042317B" w:rsidRDefault="00686563">
      <w:pPr>
        <w:spacing w:line="24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022146C2" w14:textId="77777777" w:rsidR="006A1DAD" w:rsidRPr="0042317B" w:rsidRDefault="006A1DAD" w:rsidP="00E938B6">
      <w:pPr>
        <w:spacing w:line="360" w:lineRule="auto"/>
        <w:rPr>
          <w:rFonts w:ascii="Garamond" w:hAnsi="Garamond"/>
        </w:rPr>
      </w:pPr>
    </w:p>
    <w:p w14:paraId="51A4391F" w14:textId="77777777" w:rsidR="00401821" w:rsidRPr="0042317B" w:rsidRDefault="00401821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36" w:name="_Toc19610194"/>
      <w:r w:rsidRPr="0042317B">
        <w:rPr>
          <w:rFonts w:ascii="Garamond" w:hAnsi="Garamond"/>
          <w:color w:val="FFFFFF"/>
        </w:rPr>
        <w:t>Requisitos Funcionais</w:t>
      </w:r>
      <w:bookmarkEnd w:id="36"/>
    </w:p>
    <w:p w14:paraId="24304065" w14:textId="77777777"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37" w:name="_Toc481292000"/>
      <w:bookmarkStart w:id="38" w:name="_Toc19610195"/>
      <w:r w:rsidRPr="0042317B">
        <w:rPr>
          <w:rFonts w:ascii="Garamond" w:hAnsi="Garamond"/>
        </w:rPr>
        <w:t xml:space="preserve">RF001 </w:t>
      </w:r>
      <w:r w:rsidR="00BE5327" w:rsidRPr="0042317B">
        <w:rPr>
          <w:rFonts w:ascii="Garamond" w:hAnsi="Garamond"/>
        </w:rPr>
        <w:t xml:space="preserve">– </w:t>
      </w:r>
      <w:bookmarkEnd w:id="37"/>
      <w:r w:rsidR="00686563" w:rsidRPr="0042317B">
        <w:rPr>
          <w:rFonts w:ascii="Garamond" w:hAnsi="Garamond"/>
        </w:rPr>
        <w:t>Gestão dos Pacientes</w:t>
      </w:r>
      <w:bookmarkEnd w:id="38"/>
    </w:p>
    <w:p w14:paraId="6A231CE9" w14:textId="77777777" w:rsidR="006A1DAD" w:rsidRPr="0042317B" w:rsidRDefault="00BE5327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8353A9" w:rsidRPr="0042317B">
        <w:rPr>
          <w:rFonts w:ascii="Garamond" w:hAnsi="Garamond"/>
        </w:rPr>
        <w:t>permitir</w:t>
      </w:r>
      <w:r w:rsidR="00686563" w:rsidRPr="0042317B">
        <w:rPr>
          <w:rFonts w:ascii="Garamond" w:hAnsi="Garamond"/>
        </w:rPr>
        <w:t>:</w:t>
      </w:r>
    </w:p>
    <w:p w14:paraId="6018F5A7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Registo do paciente integrado com prontuário;</w:t>
      </w:r>
    </w:p>
    <w:p w14:paraId="3894EDCC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Geração automática de procedimentos de cobrança; </w:t>
      </w:r>
    </w:p>
    <w:p w14:paraId="447374B0" w14:textId="5287DC13" w:rsidR="00686563" w:rsidRPr="0042317B" w:rsidDel="00EC5276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del w:id="39" w:author="Carlos Alberto Junior Massavanhane" w:date="2019-10-28T23:26:00Z"/>
          <w:rFonts w:ascii="Garamond" w:hAnsi="Garamond" w:cs="Times New Roman"/>
          <w:lang w:val="en-US"/>
        </w:rPr>
      </w:pPr>
      <w:del w:id="40" w:author="Carlos Alberto Junior Massavanhane" w:date="2019-10-28T23:26:00Z">
        <w:r w:rsidRPr="0042317B" w:rsidDel="00EC5276">
          <w:rPr>
            <w:rFonts w:ascii="Garamond" w:hAnsi="Garamond" w:cs="Times New Roman"/>
            <w:lang w:val="en-US"/>
          </w:rPr>
          <w:delText xml:space="preserve">Impressos; </w:delText>
        </w:r>
      </w:del>
    </w:p>
    <w:p w14:paraId="1C506C04" w14:textId="019779C1" w:rsidR="00686563" w:rsidRPr="0042317B" w:rsidDel="00EC5276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del w:id="41" w:author="Carlos Alberto Junior Massavanhane" w:date="2019-10-28T23:26:00Z"/>
          <w:rFonts w:ascii="Garamond" w:hAnsi="Garamond" w:cs="Times New Roman"/>
          <w:lang w:val="en-US"/>
        </w:rPr>
      </w:pPr>
      <w:del w:id="42" w:author="Carlos Alberto Junior Massavanhane" w:date="2019-10-28T23:26:00Z">
        <w:r w:rsidRPr="0042317B" w:rsidDel="00EC5276">
          <w:rPr>
            <w:rFonts w:ascii="Garamond" w:hAnsi="Garamond" w:cs="Times New Roman"/>
            <w:lang w:val="en-US"/>
          </w:rPr>
          <w:delText>Controle de fichas baixadas;</w:delText>
        </w:r>
      </w:del>
    </w:p>
    <w:p w14:paraId="544C9464" w14:textId="7F4AD71D" w:rsidR="00686563" w:rsidRPr="0042317B" w:rsidDel="00EC5276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del w:id="43" w:author="Carlos Alberto Junior Massavanhane" w:date="2019-10-28T23:26:00Z"/>
          <w:rFonts w:ascii="Garamond" w:hAnsi="Garamond" w:cs="Times New Roman"/>
          <w:lang w:val="en-US"/>
        </w:rPr>
      </w:pPr>
      <w:del w:id="44" w:author="Carlos Alberto Junior Massavanhane" w:date="2019-10-28T23:26:00Z">
        <w:r w:rsidRPr="0042317B" w:rsidDel="00EC5276">
          <w:rPr>
            <w:rFonts w:ascii="Garamond" w:hAnsi="Garamond" w:cs="Times New Roman"/>
            <w:lang w:val="en-US"/>
          </w:rPr>
          <w:delText>Controle de Plantões Médicos;</w:delText>
        </w:r>
      </w:del>
    </w:p>
    <w:p w14:paraId="18E5B059" w14:textId="211363B7" w:rsidR="00686563" w:rsidRPr="0042317B" w:rsidDel="00EC5276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del w:id="45" w:author="Carlos Alberto Junior Massavanhane" w:date="2019-10-28T23:26:00Z"/>
          <w:rFonts w:ascii="Garamond" w:hAnsi="Garamond" w:cs="Times New Roman"/>
        </w:rPr>
      </w:pPr>
      <w:del w:id="46" w:author="Carlos Alberto Junior Massavanhane" w:date="2019-10-28T23:26:00Z">
        <w:r w:rsidRPr="0042317B" w:rsidDel="00EC5276">
          <w:rPr>
            <w:rFonts w:ascii="Garamond" w:hAnsi="Garamond" w:cs="Times New Roman"/>
          </w:rPr>
          <w:delText>Estatísticas de atendimentos por Convénio / Médico / Especialidade / Horário;</w:delText>
        </w:r>
      </w:del>
    </w:p>
    <w:p w14:paraId="3EAB0F03" w14:textId="46021967" w:rsidR="00686563" w:rsidRPr="0042317B" w:rsidDel="00EC5276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del w:id="47" w:author="Carlos Alberto Junior Massavanhane" w:date="2019-10-28T23:27:00Z"/>
          <w:rFonts w:ascii="Garamond" w:hAnsi="Garamond" w:cs="Times New Roman"/>
        </w:rPr>
      </w:pPr>
      <w:del w:id="48" w:author="Carlos Alberto Junior Massavanhane" w:date="2019-10-28T23:27:00Z">
        <w:r w:rsidRPr="0042317B" w:rsidDel="00EC5276">
          <w:rPr>
            <w:rFonts w:ascii="Garamond" w:hAnsi="Garamond" w:cs="Times New Roman"/>
          </w:rPr>
          <w:delText>Integração com Farmácia, Laboratório, Imagens, Facturamento, Custos;</w:delText>
        </w:r>
      </w:del>
    </w:p>
    <w:p w14:paraId="436BC74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Geração de código do paciente;</w:t>
      </w:r>
    </w:p>
    <w:p w14:paraId="18C8927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>Actualização do processo individual do paciente; e</w:t>
      </w:r>
    </w:p>
    <w:p w14:paraId="61A77E06" w14:textId="77777777" w:rsidR="00686563" w:rsidRPr="0042317B" w:rsidRDefault="00686563" w:rsidP="00686563">
      <w:pPr>
        <w:numPr>
          <w:ilvl w:val="0"/>
          <w:numId w:val="11"/>
        </w:numPr>
        <w:shd w:val="clear" w:color="auto" w:fill="FFFFFF"/>
        <w:spacing w:line="260" w:lineRule="atLeast"/>
        <w:ind w:left="306"/>
        <w:jc w:val="both"/>
        <w:rPr>
          <w:rFonts w:ascii="Garamond" w:hAnsi="Garamond" w:cs="Times New Roman"/>
        </w:rPr>
      </w:pPr>
      <w:r w:rsidRPr="0042317B">
        <w:rPr>
          <w:rFonts w:ascii="Garamond" w:hAnsi="Garamond" w:cs="Times New Roman"/>
        </w:rPr>
        <w:t xml:space="preserve">Listagem de Paciente. </w:t>
      </w:r>
    </w:p>
    <w:p w14:paraId="719A9F1E" w14:textId="77777777" w:rsidR="00686563" w:rsidRPr="0042317B" w:rsidRDefault="00686563" w:rsidP="008353A9">
      <w:pPr>
        <w:spacing w:line="360" w:lineRule="auto"/>
        <w:jc w:val="both"/>
        <w:rPr>
          <w:rFonts w:ascii="Garamond" w:hAnsi="Garamond"/>
        </w:rPr>
      </w:pPr>
    </w:p>
    <w:p w14:paraId="53D7342A" w14:textId="77777777" w:rsidR="006A1DAD" w:rsidRPr="0042317B" w:rsidRDefault="006A1DAD" w:rsidP="00E938B6">
      <w:pPr>
        <w:pStyle w:val="Ttulo2"/>
        <w:spacing w:line="360" w:lineRule="auto"/>
        <w:rPr>
          <w:rFonts w:ascii="Garamond" w:hAnsi="Garamond"/>
        </w:rPr>
      </w:pPr>
      <w:bookmarkStart w:id="49" w:name="_Toc481292001"/>
      <w:bookmarkStart w:id="50" w:name="_Toc19610196"/>
      <w:r w:rsidRPr="0042317B">
        <w:rPr>
          <w:rFonts w:ascii="Garamond" w:hAnsi="Garamond"/>
        </w:rPr>
        <w:t xml:space="preserve">RF002 </w:t>
      </w:r>
      <w:r w:rsidR="00BE5327" w:rsidRPr="0042317B">
        <w:rPr>
          <w:rFonts w:ascii="Garamond" w:hAnsi="Garamond"/>
        </w:rPr>
        <w:t xml:space="preserve">– </w:t>
      </w:r>
      <w:bookmarkEnd w:id="49"/>
      <w:r w:rsidR="00686563" w:rsidRPr="0042317B">
        <w:rPr>
          <w:rFonts w:ascii="Garamond" w:hAnsi="Garamond"/>
          <w:bCs w:val="0"/>
        </w:rPr>
        <w:t>GESTÃO DE CONSULTA E SERVIÇOS</w:t>
      </w:r>
      <w:bookmarkEnd w:id="50"/>
    </w:p>
    <w:p w14:paraId="01F90940" w14:textId="77777777" w:rsidR="00686563" w:rsidRPr="0042317B" w:rsidRDefault="00BE5327" w:rsidP="00686563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</w:t>
      </w:r>
    </w:p>
    <w:p w14:paraId="49E4957F" w14:textId="167EA506" w:rsidR="00686563" w:rsidRPr="0042317B" w:rsidDel="00EC5276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del w:id="51" w:author="Carlos Alberto Junior Massavanhane" w:date="2019-10-28T23:26:00Z"/>
          <w:rFonts w:ascii="Garamond" w:hAnsi="Garamond" w:cs="Helvetica"/>
        </w:rPr>
      </w:pPr>
      <w:del w:id="52" w:author="Carlos Alberto Junior Massavanhane" w:date="2019-10-28T23:26:00Z">
        <w:r w:rsidRPr="0042317B" w:rsidDel="00EC5276">
          <w:rPr>
            <w:rFonts w:ascii="Garamond" w:hAnsi="Garamond" w:cs="Helvetica"/>
          </w:rPr>
          <w:delText>Parametrização de restrições ou advertências para prescrição;</w:delText>
        </w:r>
      </w:del>
    </w:p>
    <w:p w14:paraId="6147FA49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Visualização de laudos ou planilha de resultados em tela;</w:t>
      </w:r>
    </w:p>
    <w:p w14:paraId="2159A880" w14:textId="3DEB4D40" w:rsidR="00686563" w:rsidRPr="0042317B" w:rsidDel="00EC5276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del w:id="53" w:author="Carlos Alberto Junior Massavanhane" w:date="2019-10-28T23:26:00Z"/>
          <w:rFonts w:ascii="Garamond" w:hAnsi="Garamond" w:cs="Helvetica"/>
          <w:lang w:val="en-US"/>
        </w:rPr>
      </w:pPr>
      <w:del w:id="54" w:author="Carlos Alberto Junior Massavanhane" w:date="2019-10-28T23:26:00Z">
        <w:r w:rsidRPr="0042317B" w:rsidDel="00EC5276">
          <w:rPr>
            <w:rFonts w:ascii="Garamond" w:hAnsi="Garamond" w:cs="Helvetica"/>
            <w:lang w:val="en-US"/>
          </w:rPr>
          <w:delText>Resumo de Alta;</w:delText>
        </w:r>
      </w:del>
    </w:p>
    <w:p w14:paraId="07A1F226" w14:textId="38BC78D1" w:rsidR="00686563" w:rsidRPr="0042317B" w:rsidDel="00EC5276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del w:id="55" w:author="Carlos Alberto Junior Massavanhane" w:date="2019-10-28T23:26:00Z"/>
          <w:rFonts w:ascii="Garamond" w:hAnsi="Garamond" w:cs="Helvetica"/>
          <w:lang w:val="en-US"/>
        </w:rPr>
      </w:pPr>
      <w:del w:id="56" w:author="Carlos Alberto Junior Massavanhane" w:date="2019-10-28T23:26:00Z">
        <w:r w:rsidRPr="0042317B" w:rsidDel="00EC5276">
          <w:rPr>
            <w:rFonts w:ascii="Garamond" w:hAnsi="Garamond" w:cs="Helvetica"/>
            <w:lang w:val="en-US"/>
          </w:rPr>
          <w:delText>Receituários, Atestados, etc;</w:delText>
        </w:r>
      </w:del>
    </w:p>
    <w:p w14:paraId="6AD33F65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Cadastro dos tipos de consultas e dos serviços;</w:t>
      </w:r>
    </w:p>
    <w:p w14:paraId="4533EA3F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dos tipos de consulta dos serviços;</w:t>
      </w:r>
    </w:p>
    <w:p w14:paraId="73AE43BB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Marcação e confirmação da consulta;</w:t>
      </w:r>
    </w:p>
    <w:p w14:paraId="7F695CC2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Dados de Consulta;</w:t>
      </w:r>
    </w:p>
    <w:p w14:paraId="08187A30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Registo de Laudo do médico e prescrições;</w:t>
      </w:r>
    </w:p>
    <w:p w14:paraId="2E1432B8" w14:textId="77777777" w:rsidR="00686563" w:rsidRPr="0042317B" w:rsidRDefault="00686563" w:rsidP="00686563">
      <w:pPr>
        <w:numPr>
          <w:ilvl w:val="0"/>
          <w:numId w:val="12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Manutenção do histórico de consultas do </w:t>
      </w:r>
      <w:proofErr w:type="spellStart"/>
      <w:r w:rsidRPr="0042317B">
        <w:rPr>
          <w:rFonts w:ascii="Garamond" w:hAnsi="Garamond" w:cs="Helvetica"/>
        </w:rPr>
        <w:t>paciente;e</w:t>
      </w:r>
      <w:proofErr w:type="spellEnd"/>
    </w:p>
    <w:p w14:paraId="57EA87EC" w14:textId="77777777" w:rsidR="00BE5327" w:rsidRPr="0042317B" w:rsidRDefault="00BE5327" w:rsidP="00E938B6">
      <w:pPr>
        <w:spacing w:line="360" w:lineRule="auto"/>
        <w:rPr>
          <w:rFonts w:ascii="Garamond" w:hAnsi="Garamond"/>
        </w:rPr>
      </w:pPr>
    </w:p>
    <w:p w14:paraId="5B6D42B9" w14:textId="77777777" w:rsidR="00BE5327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57" w:name="_Toc481292002"/>
      <w:bookmarkStart w:id="58" w:name="_Toc19610197"/>
      <w:r w:rsidRPr="0042317B">
        <w:rPr>
          <w:rFonts w:ascii="Garamond" w:hAnsi="Garamond"/>
        </w:rPr>
        <w:t>RF003</w:t>
      </w:r>
      <w:r w:rsidR="00BE5327" w:rsidRPr="0042317B">
        <w:rPr>
          <w:rFonts w:ascii="Garamond" w:hAnsi="Garamond"/>
        </w:rPr>
        <w:t xml:space="preserve"> – Ge</w:t>
      </w:r>
      <w:bookmarkEnd w:id="57"/>
      <w:r w:rsidR="00686563" w:rsidRPr="0042317B">
        <w:rPr>
          <w:rFonts w:ascii="Garamond" w:hAnsi="Garamond"/>
        </w:rPr>
        <w:t>stão de Médicos</w:t>
      </w:r>
      <w:bookmarkEnd w:id="58"/>
    </w:p>
    <w:p w14:paraId="09A592D2" w14:textId="06FF6B5E"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sistema deve permitir</w:t>
      </w:r>
      <w:ins w:id="59" w:author="Carlos Alberto Junior Massavanhane" w:date="2019-10-28T23:26:00Z">
        <w:r w:rsidR="00EC5276">
          <w:rPr>
            <w:rFonts w:ascii="Garamond" w:hAnsi="Garamond"/>
          </w:rPr>
          <w:t>:</w:t>
        </w:r>
      </w:ins>
      <w:del w:id="60" w:author="Carlos Alberto Junior Massavanhane" w:date="2019-10-28T23:26:00Z">
        <w:r w:rsidRPr="0042317B" w:rsidDel="00EC5276">
          <w:rPr>
            <w:rFonts w:ascii="Garamond" w:hAnsi="Garamond"/>
          </w:rPr>
          <w:delText xml:space="preserve"> </w:delText>
        </w:r>
        <w:r w:rsidR="005E4C16" w:rsidRPr="0042317B" w:rsidDel="00EC5276">
          <w:rPr>
            <w:rFonts w:ascii="Garamond" w:hAnsi="Garamond"/>
          </w:rPr>
          <w:delText>...</w:delText>
        </w:r>
      </w:del>
    </w:p>
    <w:p w14:paraId="2FFE2D13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Registo de Perfil Médicos </w:t>
      </w:r>
    </w:p>
    <w:p w14:paraId="451400E0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especialidade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14:paraId="2B727C73" w14:textId="77777777" w:rsidR="00686563" w:rsidRPr="0042317B" w:rsidRDefault="00686563" w:rsidP="00686563">
      <w:pPr>
        <w:numPr>
          <w:ilvl w:val="0"/>
          <w:numId w:val="13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  <w:lang w:val="en-US"/>
        </w:rPr>
      </w:pPr>
      <w:proofErr w:type="spellStart"/>
      <w:r w:rsidRPr="0042317B">
        <w:rPr>
          <w:rFonts w:ascii="Garamond" w:hAnsi="Garamond" w:cs="Helvetica"/>
          <w:lang w:val="en-US"/>
        </w:rPr>
        <w:t>Registo</w:t>
      </w:r>
      <w:proofErr w:type="spellEnd"/>
      <w:r w:rsidRPr="0042317B">
        <w:rPr>
          <w:rFonts w:ascii="Garamond" w:hAnsi="Garamond" w:cs="Helvetica"/>
          <w:lang w:val="en-US"/>
        </w:rPr>
        <w:t xml:space="preserve"> de </w:t>
      </w:r>
      <w:proofErr w:type="spellStart"/>
      <w:r w:rsidRPr="0042317B">
        <w:rPr>
          <w:rFonts w:ascii="Garamond" w:hAnsi="Garamond" w:cs="Helvetica"/>
          <w:lang w:val="en-US"/>
        </w:rPr>
        <w:t>horários</w:t>
      </w:r>
      <w:proofErr w:type="spellEnd"/>
      <w:r w:rsidRPr="0042317B">
        <w:rPr>
          <w:rFonts w:ascii="Garamond" w:hAnsi="Garamond" w:cs="Helvetica"/>
          <w:lang w:val="en-US"/>
        </w:rPr>
        <w:t xml:space="preserve"> </w:t>
      </w:r>
    </w:p>
    <w:p w14:paraId="621D10E8" w14:textId="77777777"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Listagem e pesquisa de médicos </w:t>
      </w:r>
    </w:p>
    <w:p w14:paraId="101E78EA" w14:textId="77777777" w:rsidR="00686563" w:rsidRPr="0042317B" w:rsidRDefault="00686563" w:rsidP="00686563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Listagem e pesquisa de especialidade</w:t>
      </w:r>
    </w:p>
    <w:p w14:paraId="7C115A4F" w14:textId="77777777" w:rsidR="00A133D6" w:rsidRPr="0042317B" w:rsidRDefault="00686563" w:rsidP="00A133D6">
      <w:pPr>
        <w:numPr>
          <w:ilvl w:val="0"/>
          <w:numId w:val="14"/>
        </w:numPr>
        <w:shd w:val="clear" w:color="auto" w:fill="FFFFFF"/>
        <w:spacing w:line="260" w:lineRule="atLeast"/>
        <w:ind w:left="306"/>
        <w:jc w:val="both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Actualização do perfil do médico </w:t>
      </w:r>
      <w:bookmarkStart w:id="61" w:name="_Toc481292003"/>
    </w:p>
    <w:p w14:paraId="40C27678" w14:textId="77777777" w:rsidR="00A133D6" w:rsidRPr="0042317B" w:rsidRDefault="00A133D6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lastRenderedPageBreak/>
        <w:t xml:space="preserve"> </w:t>
      </w:r>
      <w:bookmarkStart w:id="62" w:name="_Toc19610198"/>
      <w:r w:rsidRPr="0042317B">
        <w:rPr>
          <w:rFonts w:ascii="Garamond" w:hAnsi="Garamond"/>
        </w:rPr>
        <w:t>Gestão de Pagamentos</w:t>
      </w:r>
      <w:bookmarkEnd w:id="62"/>
    </w:p>
    <w:p w14:paraId="7F47B77A" w14:textId="77777777" w:rsidR="00A133D6" w:rsidRPr="0042317B" w:rsidRDefault="00A133D6" w:rsidP="00A133D6">
      <w:pPr>
        <w:rPr>
          <w:rFonts w:ascii="Garamond" w:hAnsi="Garamond"/>
        </w:rPr>
      </w:pPr>
      <w:r w:rsidRPr="0042317B">
        <w:rPr>
          <w:rFonts w:ascii="Garamond" w:hAnsi="Garamond"/>
        </w:rPr>
        <w:t>O sistema deve permitir:</w:t>
      </w:r>
    </w:p>
    <w:p w14:paraId="7D56B402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Configuração de taxas de pagamentos das consultas, serviços e produtos;</w:t>
      </w:r>
    </w:p>
    <w:p w14:paraId="0244B820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 xml:space="preserve">Emissão de cotações e </w:t>
      </w:r>
      <w:proofErr w:type="spellStart"/>
      <w:r w:rsidRPr="0042317B">
        <w:rPr>
          <w:rFonts w:ascii="Garamond" w:hAnsi="Garamond"/>
        </w:rPr>
        <w:t>facturas</w:t>
      </w:r>
      <w:proofErr w:type="spellEnd"/>
      <w:r w:rsidRPr="0042317B">
        <w:rPr>
          <w:rFonts w:ascii="Garamond" w:hAnsi="Garamond"/>
        </w:rPr>
        <w:t>;</w:t>
      </w:r>
    </w:p>
    <w:p w14:paraId="21585FCB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Emissão de recibos de pagamentos;</w:t>
      </w:r>
    </w:p>
    <w:p w14:paraId="565FC31E" w14:textId="77777777" w:rsidR="00A133D6" w:rsidRPr="0042317B" w:rsidRDefault="00A133D6" w:rsidP="00A133D6">
      <w:pPr>
        <w:pStyle w:val="PargrafodaLista"/>
        <w:numPr>
          <w:ilvl w:val="0"/>
          <w:numId w:val="18"/>
        </w:numPr>
        <w:rPr>
          <w:rFonts w:ascii="Garamond" w:hAnsi="Garamond"/>
        </w:rPr>
      </w:pPr>
      <w:r w:rsidRPr="0042317B">
        <w:rPr>
          <w:rFonts w:ascii="Garamond" w:hAnsi="Garamond"/>
        </w:rPr>
        <w:t>Visualização de Histórico de pagamentos por paciente;</w:t>
      </w:r>
    </w:p>
    <w:p w14:paraId="32CD349C" w14:textId="77777777" w:rsidR="00A133D6" w:rsidRPr="0042317B" w:rsidRDefault="00A133D6" w:rsidP="00A133D6">
      <w:pPr>
        <w:rPr>
          <w:rFonts w:ascii="Garamond" w:hAnsi="Garamond"/>
        </w:rPr>
      </w:pPr>
    </w:p>
    <w:p w14:paraId="05680EEE" w14:textId="77777777" w:rsidR="000A3E3C" w:rsidRPr="0042317B" w:rsidRDefault="008353A9" w:rsidP="00E938B6">
      <w:pPr>
        <w:pStyle w:val="Ttulo2"/>
        <w:spacing w:line="360" w:lineRule="auto"/>
        <w:rPr>
          <w:rFonts w:ascii="Garamond" w:hAnsi="Garamond"/>
        </w:rPr>
      </w:pPr>
      <w:bookmarkStart w:id="63" w:name="_Toc19610199"/>
      <w:r w:rsidRPr="0042317B">
        <w:rPr>
          <w:rFonts w:ascii="Garamond" w:hAnsi="Garamond"/>
        </w:rPr>
        <w:t>RF004</w:t>
      </w:r>
      <w:r w:rsidR="000A3E3C" w:rsidRPr="0042317B">
        <w:rPr>
          <w:rFonts w:ascii="Garamond" w:hAnsi="Garamond"/>
        </w:rPr>
        <w:t xml:space="preserve"> – Ge</w:t>
      </w:r>
      <w:bookmarkEnd w:id="61"/>
      <w:r w:rsidR="00A133D6" w:rsidRPr="0042317B">
        <w:rPr>
          <w:rFonts w:ascii="Garamond" w:hAnsi="Garamond"/>
        </w:rPr>
        <w:t>rir Relatórios</w:t>
      </w:r>
      <w:bookmarkEnd w:id="63"/>
    </w:p>
    <w:p w14:paraId="0411742A" w14:textId="77777777" w:rsidR="000A3E3C" w:rsidRPr="0042317B" w:rsidRDefault="000A3E3C" w:rsidP="008353A9">
      <w:pPr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O cliente deve ser capaz</w:t>
      </w:r>
      <w:r w:rsidR="00A133D6" w:rsidRPr="0042317B">
        <w:rPr>
          <w:rFonts w:ascii="Garamond" w:hAnsi="Garamond"/>
        </w:rPr>
        <w:t xml:space="preserve"> de:</w:t>
      </w:r>
    </w:p>
    <w:p w14:paraId="2CA22F79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paciente;</w:t>
      </w:r>
    </w:p>
    <w:p w14:paraId="650401FB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Ficha do médico;</w:t>
      </w:r>
    </w:p>
    <w:p w14:paraId="65CCEFE5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diário;</w:t>
      </w:r>
    </w:p>
    <w:p w14:paraId="021C0BBF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médico mensal;</w:t>
      </w:r>
    </w:p>
    <w:p w14:paraId="08FB52EA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 xml:space="preserve">Gerar Relatório de caixa </w:t>
      </w:r>
      <w:proofErr w:type="spellStart"/>
      <w:r w:rsidRPr="0042317B">
        <w:rPr>
          <w:rFonts w:ascii="Garamond" w:hAnsi="Garamond" w:cs="Helvetica"/>
        </w:rPr>
        <w:t>diario</w:t>
      </w:r>
      <w:proofErr w:type="spellEnd"/>
      <w:r w:rsidRPr="0042317B">
        <w:rPr>
          <w:rFonts w:ascii="Garamond" w:hAnsi="Garamond" w:cs="Helvetica"/>
        </w:rPr>
        <w:t>;</w:t>
      </w:r>
    </w:p>
    <w:p w14:paraId="2CA89B26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semanal;</w:t>
      </w:r>
    </w:p>
    <w:p w14:paraId="5B54DDDB" w14:textId="77777777" w:rsidR="00A133D6" w:rsidRPr="0042317B" w:rsidRDefault="00A133D6" w:rsidP="00A133D6">
      <w:pPr>
        <w:pStyle w:val="PargrafodaLista"/>
        <w:numPr>
          <w:ilvl w:val="0"/>
          <w:numId w:val="15"/>
        </w:numPr>
        <w:overflowPunct w:val="0"/>
        <w:autoSpaceDE w:val="0"/>
        <w:autoSpaceDN w:val="0"/>
        <w:adjustRightInd w:val="0"/>
        <w:spacing w:line="312" w:lineRule="auto"/>
        <w:jc w:val="both"/>
        <w:textAlignment w:val="baseline"/>
        <w:rPr>
          <w:rFonts w:ascii="Garamond" w:hAnsi="Garamond" w:cs="Helvetica"/>
        </w:rPr>
      </w:pPr>
      <w:r w:rsidRPr="0042317B">
        <w:rPr>
          <w:rFonts w:ascii="Garamond" w:hAnsi="Garamond" w:cs="Helvetica"/>
        </w:rPr>
        <w:t>Gerar Relatório de caixa mensal;</w:t>
      </w:r>
    </w:p>
    <w:p w14:paraId="61CFFC13" w14:textId="77777777" w:rsidR="006A1DAD" w:rsidRDefault="006A1DAD" w:rsidP="00E938B6">
      <w:pPr>
        <w:spacing w:line="360" w:lineRule="auto"/>
        <w:rPr>
          <w:rFonts w:ascii="Garamond" w:hAnsi="Garamond"/>
        </w:rPr>
      </w:pPr>
    </w:p>
    <w:p w14:paraId="03066170" w14:textId="77777777" w:rsidR="00C330D2" w:rsidRDefault="00C330D2">
      <w:pPr>
        <w:spacing w:line="240" w:lineRule="auto"/>
        <w:rPr>
          <w:rFonts w:ascii="Garamond" w:hAnsi="Garamond"/>
        </w:rPr>
      </w:pPr>
      <w:r>
        <w:rPr>
          <w:rFonts w:ascii="Garamond" w:hAnsi="Garamond"/>
        </w:rPr>
        <w:br w:type="page"/>
      </w:r>
    </w:p>
    <w:p w14:paraId="26D4B4D2" w14:textId="77777777" w:rsidR="00C330D2" w:rsidRPr="0042317B" w:rsidRDefault="00C330D2" w:rsidP="00E938B6">
      <w:pPr>
        <w:spacing w:line="360" w:lineRule="auto"/>
        <w:rPr>
          <w:rFonts w:ascii="Garamond" w:hAnsi="Garamond"/>
        </w:rPr>
      </w:pPr>
    </w:p>
    <w:p w14:paraId="4929996F" w14:textId="77777777"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64" w:name="_Toc19610200"/>
      <w:bookmarkStart w:id="65" w:name="_Toc19610201"/>
      <w:bookmarkStart w:id="66" w:name="_Toc19610202"/>
      <w:bookmarkStart w:id="67" w:name="_Toc19610203"/>
      <w:bookmarkStart w:id="68" w:name="_Toc19610204"/>
      <w:bookmarkStart w:id="69" w:name="_Toc19610205"/>
      <w:bookmarkStart w:id="70" w:name="_Toc19610206"/>
      <w:bookmarkStart w:id="71" w:name="_Toc19610207"/>
      <w:bookmarkStart w:id="72" w:name="_Toc19610208"/>
      <w:bookmarkStart w:id="73" w:name="_Toc19610209"/>
      <w:bookmarkStart w:id="74" w:name="_Toc19610210"/>
      <w:bookmarkStart w:id="75" w:name="_Toc19610211"/>
      <w:bookmarkStart w:id="76" w:name="_Toc19610212"/>
      <w:bookmarkStart w:id="77" w:name="_Toc19610213"/>
      <w:bookmarkStart w:id="78" w:name="_Toc19610214"/>
      <w:bookmarkStart w:id="79" w:name="_Toc19610215"/>
      <w:bookmarkStart w:id="80" w:name="_Toc19610216"/>
      <w:bookmarkStart w:id="81" w:name="_Toc19610217"/>
      <w:bookmarkStart w:id="82" w:name="_Toc19610218"/>
      <w:bookmarkStart w:id="83" w:name="_Toc19610219"/>
      <w:bookmarkStart w:id="84" w:name="_Toc19610220"/>
      <w:bookmarkStart w:id="85" w:name="_Toc19610221"/>
      <w:bookmarkStart w:id="86" w:name="_Toc439994690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r w:rsidRPr="0042317B">
        <w:rPr>
          <w:rFonts w:ascii="Garamond" w:hAnsi="Garamond"/>
          <w:color w:val="FFFFFF"/>
        </w:rPr>
        <w:t>Requisitos Não-Funcionais</w:t>
      </w:r>
      <w:bookmarkEnd w:id="85"/>
    </w:p>
    <w:p w14:paraId="5BF00A32" w14:textId="798E811E" w:rsidR="00062023" w:rsidRDefault="00062023" w:rsidP="00DD6180">
      <w:bookmarkStart w:id="87" w:name="_Toc481292008"/>
      <w:bookmarkStart w:id="88" w:name="_Toc19610222"/>
      <w:bookmarkEnd w:id="86"/>
      <w:r>
        <w:t>Abaixo são apresentados os requisitos não funcionais do</w:t>
      </w:r>
      <w:ins w:id="89" w:author="Carlos Alberto Junior Massavanhane" w:date="2019-10-28T23:27:00Z">
        <w:r w:rsidR="00EC5276">
          <w:t xml:space="preserve"> KLINIEK</w:t>
        </w:r>
      </w:ins>
      <w:del w:id="90" w:author="Carlos Alberto Junior Massavanhane" w:date="2019-10-28T23:27:00Z">
        <w:r w:rsidDel="00EC5276">
          <w:delText xml:space="preserve"> Modulo de Gestão de Cozinhas</w:delText>
        </w:r>
      </w:del>
      <w:r>
        <w:t>. Para uma melhor organização e compreensão desta secção, a mesma foi organizada em subsecções de forma a agrupar os requisitos relacionados. Os requisitos funcionais deste modulo abrangem o seguinte: Usabilidade, Segurança, Hardware e Software</w:t>
      </w:r>
    </w:p>
    <w:p w14:paraId="22C3F5F6" w14:textId="77777777" w:rsidR="00C0209B" w:rsidRDefault="008773BD" w:rsidP="00E938B6">
      <w:pPr>
        <w:pStyle w:val="Ttulo2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t xml:space="preserve">Requisitos de </w:t>
      </w:r>
      <w:bookmarkEnd w:id="87"/>
      <w:bookmarkEnd w:id="88"/>
      <w:r w:rsidR="00062023">
        <w:rPr>
          <w:rFonts w:ascii="Garamond" w:hAnsi="Garamond"/>
        </w:rPr>
        <w:t>Usabilidade</w:t>
      </w:r>
    </w:p>
    <w:p w14:paraId="52BF9105" w14:textId="77777777" w:rsidR="00062023" w:rsidRDefault="00062023" w:rsidP="00062023">
      <w:pPr>
        <w:pStyle w:val="TextoNormal"/>
      </w:pPr>
      <w:r>
        <w:t>Esta seção descreve os requisitos não funcionais associados à facilidade de uso da interface com o usuário, material de treinamento e documentação do sistema.</w:t>
      </w:r>
    </w:p>
    <w:p w14:paraId="1A2B3E91" w14:textId="77777777"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001 </w:t>
      </w:r>
      <w:r w:rsidR="00062023">
        <w:rPr>
          <w:rFonts w:ascii="Garamond" w:hAnsi="Garamond"/>
        </w:rPr>
        <w:t>Disponibilizar Manual do Utilizador Online</w:t>
      </w:r>
    </w:p>
    <w:p w14:paraId="080BFAAD" w14:textId="77777777" w:rsidR="008A4339" w:rsidRPr="0042317B" w:rsidRDefault="002235D6" w:rsidP="00C41305">
      <w:pPr>
        <w:spacing w:line="360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>Os utilizadores devem ter acesso ao manual do utilizador a partir de um dos menus do sistema.</w:t>
      </w:r>
    </w:p>
    <w:p w14:paraId="4E9C6297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607F06FB" w14:textId="6AFC5CEC" w:rsidR="008A4339" w:rsidRPr="0042317B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RNF 002 </w:t>
      </w:r>
      <w:r w:rsidR="002235D6">
        <w:rPr>
          <w:rFonts w:ascii="Garamond" w:hAnsi="Garamond"/>
        </w:rPr>
        <w:t>Interface Amig</w:t>
      </w:r>
      <w:ins w:id="91" w:author="Carlos Alberto Junior Massavanhane" w:date="2019-10-28T23:27:00Z">
        <w:r w:rsidR="00EC5276">
          <w:rPr>
            <w:rFonts w:ascii="Garamond" w:hAnsi="Garamond"/>
          </w:rPr>
          <w:t>á</w:t>
        </w:r>
      </w:ins>
      <w:del w:id="92" w:author="Carlos Alberto Junior Massavanhane" w:date="2019-10-28T23:27:00Z">
        <w:r w:rsidR="002235D6" w:rsidDel="00EC5276">
          <w:rPr>
            <w:rFonts w:ascii="Garamond" w:hAnsi="Garamond"/>
          </w:rPr>
          <w:delText>a</w:delText>
        </w:r>
      </w:del>
      <w:r w:rsidR="002235D6">
        <w:rPr>
          <w:rFonts w:ascii="Garamond" w:hAnsi="Garamond"/>
        </w:rPr>
        <w:t>vel</w:t>
      </w:r>
    </w:p>
    <w:p w14:paraId="043BBA02" w14:textId="77777777" w:rsidR="00062023" w:rsidRDefault="008A4339" w:rsidP="00C41305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</w:t>
      </w:r>
      <w:r w:rsidR="002235D6">
        <w:rPr>
          <w:rFonts w:ascii="Garamond" w:hAnsi="Garamond"/>
        </w:rPr>
        <w:t>apresentar interfaces intuitiva e de fácil utilização</w:t>
      </w:r>
    </w:p>
    <w:p w14:paraId="025B84A5" w14:textId="77777777" w:rsidR="00062023" w:rsidRPr="0042317B" w:rsidRDefault="00062023" w:rsidP="00DD6180">
      <w:pPr>
        <w:spacing w:line="360" w:lineRule="auto"/>
        <w:jc w:val="both"/>
        <w:rPr>
          <w:rFonts w:ascii="Garamond" w:hAnsi="Garamond"/>
        </w:rPr>
      </w:pPr>
    </w:p>
    <w:p w14:paraId="0BFC5DF9" w14:textId="77777777" w:rsidR="008A4339" w:rsidRDefault="00062023" w:rsidP="00DD6180">
      <w:pPr>
        <w:pStyle w:val="Ttulo2"/>
        <w:tabs>
          <w:tab w:val="clear" w:pos="1746"/>
          <w:tab w:val="num" w:pos="1170"/>
        </w:tabs>
        <w:ind w:left="630"/>
      </w:pPr>
      <w:r>
        <w:t>Requisitos de Desempenho</w:t>
      </w:r>
    </w:p>
    <w:p w14:paraId="6BADDD7E" w14:textId="77777777" w:rsidR="00062023" w:rsidRDefault="00062023" w:rsidP="00062023">
      <w:pPr>
        <w:pStyle w:val="TextoNormal"/>
      </w:pPr>
      <w:r>
        <w:t>Esta seção descreve os requisitos não funcionais associados ao desempenho do sistema.</w:t>
      </w:r>
    </w:p>
    <w:p w14:paraId="081718EA" w14:textId="77777777" w:rsidR="00062023" w:rsidRDefault="00062023" w:rsidP="00062023">
      <w:pPr>
        <w:pStyle w:val="TextoNormal"/>
      </w:pPr>
    </w:p>
    <w:p w14:paraId="79236DCB" w14:textId="77777777" w:rsidR="00062023" w:rsidRDefault="00062023" w:rsidP="00062023">
      <w:pPr>
        <w:pStyle w:val="Ttulo3"/>
      </w:pPr>
      <w:r>
        <w:t>RNF 00</w:t>
      </w:r>
      <w:r w:rsidR="00891B54">
        <w:t>3</w:t>
      </w:r>
      <w:r>
        <w:t xml:space="preserve"> Tempo de transação</w:t>
      </w:r>
    </w:p>
    <w:p w14:paraId="5F380C11" w14:textId="77777777" w:rsidR="00062023" w:rsidRPr="0042317B" w:rsidRDefault="00062023" w:rsidP="00062023">
      <w:pPr>
        <w:spacing w:line="360" w:lineRule="auto"/>
        <w:ind w:firstLine="720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As transações devem ser processadas em menos de 5 segundos.</w:t>
      </w:r>
    </w:p>
    <w:p w14:paraId="0433C3D1" w14:textId="77777777" w:rsidR="00062023" w:rsidRDefault="00062023" w:rsidP="00062023">
      <w:pPr>
        <w:pStyle w:val="Ttulo3"/>
      </w:pPr>
      <w:r>
        <w:t>RNF 00</w:t>
      </w:r>
      <w:r w:rsidR="00891B54">
        <w:t>4</w:t>
      </w:r>
      <w:r>
        <w:t xml:space="preserve"> Multiusuário</w:t>
      </w:r>
    </w:p>
    <w:p w14:paraId="50EBE205" w14:textId="77777777" w:rsidR="00E4223E" w:rsidRDefault="00E4223E" w:rsidP="00E4223E">
      <w:pPr>
        <w:spacing w:line="360" w:lineRule="auto"/>
        <w:ind w:firstLine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 xml:space="preserve">O Sistema deve permitir que vários clientes o acedam em simultâneo. </w:t>
      </w:r>
    </w:p>
    <w:p w14:paraId="044AC365" w14:textId="77777777" w:rsidR="00B326B8" w:rsidRDefault="00B326B8" w:rsidP="00B326B8">
      <w:pPr>
        <w:pStyle w:val="Ttulo3"/>
      </w:pPr>
      <w:r>
        <w:t>Actualização dos dados</w:t>
      </w:r>
    </w:p>
    <w:p w14:paraId="4336AA8B" w14:textId="6E85C1D8" w:rsidR="00B326B8" w:rsidRPr="00B326B8" w:rsidRDefault="00B326B8" w:rsidP="00DD6180">
      <w:r>
        <w:t>O si</w:t>
      </w:r>
      <w:ins w:id="93" w:author="Carlos Alberto Junior Massavanhane" w:date="2019-10-28T23:27:00Z">
        <w:r w:rsidR="00EC5276">
          <w:t>s</w:t>
        </w:r>
      </w:ins>
      <w:r>
        <w:t>tema deve ser capaz de fazer a actualização dos dados em tempo real.</w:t>
      </w:r>
    </w:p>
    <w:p w14:paraId="233980D2" w14:textId="77777777" w:rsidR="00062023" w:rsidRPr="00062023" w:rsidRDefault="00062023" w:rsidP="00DD6180"/>
    <w:p w14:paraId="700FC876" w14:textId="77777777" w:rsidR="00062023" w:rsidRPr="00062023" w:rsidRDefault="00062023" w:rsidP="00DD6180"/>
    <w:p w14:paraId="288A3E58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5A8689F6" w14:textId="77777777" w:rsidR="00C0209B" w:rsidRPr="0042317B" w:rsidRDefault="008773BD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94" w:name="_Toc481292009"/>
      <w:bookmarkStart w:id="95" w:name="_Toc19610223"/>
      <w:r w:rsidRPr="0042317B">
        <w:rPr>
          <w:rFonts w:ascii="Garamond" w:hAnsi="Garamond"/>
        </w:rPr>
        <w:t>Requisitos de Segurança</w:t>
      </w:r>
      <w:bookmarkEnd w:id="94"/>
      <w:bookmarkEnd w:id="95"/>
    </w:p>
    <w:p w14:paraId="766793F5" w14:textId="77777777" w:rsidR="00891B54" w:rsidRDefault="00891B54" w:rsidP="00891B54">
      <w:pPr>
        <w:pStyle w:val="TextoNormal"/>
      </w:pPr>
      <w:r>
        <w:t xml:space="preserve">Esta seção descreve os requisitos não funcionais associados à integridade, privacidade e autenticidade dos dados do sistema. </w:t>
      </w:r>
    </w:p>
    <w:p w14:paraId="7EA405ED" w14:textId="77777777" w:rsidR="00891B54" w:rsidRDefault="00891B54" w:rsidP="00DD6180"/>
    <w:p w14:paraId="758452E6" w14:textId="77777777" w:rsidR="008773BD" w:rsidRDefault="008A4339" w:rsidP="00C41305">
      <w:pPr>
        <w:pStyle w:val="Ttulo3"/>
        <w:spacing w:line="360" w:lineRule="auto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RNF 00</w:t>
      </w:r>
      <w:r w:rsidR="00891B54">
        <w:rPr>
          <w:rFonts w:ascii="Garamond" w:hAnsi="Garamond"/>
        </w:rPr>
        <w:t>5</w:t>
      </w:r>
      <w:r w:rsidRPr="0042317B">
        <w:rPr>
          <w:rFonts w:ascii="Garamond" w:hAnsi="Garamond"/>
        </w:rPr>
        <w:t xml:space="preserve"> Privacidade</w:t>
      </w:r>
    </w:p>
    <w:p w14:paraId="706D40DB" w14:textId="77777777" w:rsidR="00891B54" w:rsidRDefault="00891B54" w:rsidP="00891B54">
      <w:pPr>
        <w:pStyle w:val="Ttulo3"/>
      </w:pPr>
      <w:r>
        <w:t>RNF 006 Backup</w:t>
      </w:r>
    </w:p>
    <w:p w14:paraId="2A5E02C7" w14:textId="77777777" w:rsidR="00891B54" w:rsidRDefault="00891B54" w:rsidP="00891B54">
      <w:r>
        <w:t>O sistema deverá realizar backups semanalmente.</w:t>
      </w:r>
    </w:p>
    <w:p w14:paraId="739D5173" w14:textId="77777777" w:rsidR="00891B54" w:rsidRDefault="00891B54" w:rsidP="00891B54">
      <w:pPr>
        <w:pStyle w:val="Ttulo3"/>
      </w:pPr>
      <w:r>
        <w:t>Senhas Encriptadas</w:t>
      </w:r>
      <w:del w:id="96" w:author="Carlos Alberto Junior Massavanhane" w:date="2019-10-28T23:27:00Z">
        <w:r w:rsidR="00237C56" w:rsidDel="00EC5276">
          <w:delText>b</w:delText>
        </w:r>
      </w:del>
    </w:p>
    <w:p w14:paraId="754A9BB7" w14:textId="77777777" w:rsidR="00891B54" w:rsidRDefault="00891B54" w:rsidP="00891B54">
      <w:r>
        <w:t>O sistema deverá ser capaz de encriptar as senhas dos utilizadores na base de dados dist</w:t>
      </w:r>
      <w:r w:rsidR="00A30C30">
        <w:t>ribuição</w:t>
      </w:r>
    </w:p>
    <w:p w14:paraId="4A44ADE5" w14:textId="77777777" w:rsidR="00A30C30" w:rsidRDefault="00A30C30" w:rsidP="00891B54"/>
    <w:p w14:paraId="47D0121E" w14:textId="77777777" w:rsidR="00A30C30" w:rsidRDefault="00A30C30" w:rsidP="00A30C30">
      <w:pPr>
        <w:pStyle w:val="Ttulo3"/>
      </w:pPr>
      <w:r>
        <w:t>Logs de Acesso</w:t>
      </w:r>
    </w:p>
    <w:p w14:paraId="1453E045" w14:textId="77777777" w:rsidR="00A30C30" w:rsidRPr="00DD6180" w:rsidRDefault="00A30C30" w:rsidP="00DD6180">
      <w:r>
        <w:t>O sistema deverá ser capaz de guardar os logs de acesso na base dados.</w:t>
      </w:r>
    </w:p>
    <w:p w14:paraId="70CF6299" w14:textId="77777777" w:rsidR="00E938B6" w:rsidRPr="0042317B" w:rsidRDefault="005E4C16" w:rsidP="00C41305">
      <w:pPr>
        <w:spacing w:line="360" w:lineRule="auto"/>
        <w:ind w:left="576"/>
        <w:jc w:val="both"/>
        <w:rPr>
          <w:rFonts w:ascii="Garamond" w:hAnsi="Garamond"/>
        </w:rPr>
      </w:pPr>
      <w:r w:rsidRPr="0042317B">
        <w:rPr>
          <w:rFonts w:ascii="Garamond" w:hAnsi="Garamond"/>
        </w:rPr>
        <w:t>....</w:t>
      </w:r>
    </w:p>
    <w:p w14:paraId="5F0675E0" w14:textId="77777777" w:rsidR="008A4339" w:rsidRPr="0042317B" w:rsidRDefault="008A4339" w:rsidP="00C41305">
      <w:pPr>
        <w:spacing w:line="360" w:lineRule="auto"/>
        <w:jc w:val="both"/>
        <w:rPr>
          <w:rFonts w:ascii="Garamond" w:hAnsi="Garamond"/>
        </w:rPr>
      </w:pPr>
    </w:p>
    <w:p w14:paraId="15E4FA9A" w14:textId="77777777" w:rsidR="00C0209B" w:rsidRPr="0042317B" w:rsidRDefault="00A30C30" w:rsidP="00C41305">
      <w:pPr>
        <w:pStyle w:val="Ttulo2"/>
        <w:spacing w:line="360" w:lineRule="auto"/>
        <w:jc w:val="both"/>
        <w:rPr>
          <w:rFonts w:ascii="Garamond" w:hAnsi="Garamond"/>
        </w:rPr>
      </w:pPr>
      <w:bookmarkStart w:id="97" w:name="_Toc481292010"/>
      <w:bookmarkStart w:id="98" w:name="_Toc19610224"/>
      <w:r>
        <w:rPr>
          <w:rFonts w:ascii="Garamond" w:hAnsi="Garamond"/>
        </w:rPr>
        <w:t>Hardware e Software</w:t>
      </w:r>
      <w:bookmarkEnd w:id="97"/>
      <w:bookmarkEnd w:id="98"/>
    </w:p>
    <w:p w14:paraId="0C6EB2D3" w14:textId="77777777" w:rsidR="00A30C30" w:rsidRDefault="00A30C30" w:rsidP="00A30C30">
      <w:pPr>
        <w:pStyle w:val="TextoNormal"/>
      </w:pPr>
      <w:r>
        <w:t>Esta seção descreve os requisitos não funcionais associados ao hardware e software usados para desenvolver ou para executar o sistema.</w:t>
      </w:r>
    </w:p>
    <w:p w14:paraId="0DCF0A11" w14:textId="77777777" w:rsidR="00A30C30" w:rsidRDefault="00A30C30" w:rsidP="00A30C30">
      <w:pPr>
        <w:pStyle w:val="TextoNormal"/>
      </w:pPr>
    </w:p>
    <w:p w14:paraId="5AC1F79B" w14:textId="77777777" w:rsidR="00A30C30" w:rsidRDefault="00A30C30" w:rsidP="00A30C30">
      <w:pPr>
        <w:pStyle w:val="Ttulo3"/>
      </w:pPr>
      <w:r>
        <w:t>Servidor</w:t>
      </w:r>
    </w:p>
    <w:p w14:paraId="5E44CF72" w14:textId="379B8CFE" w:rsidR="00A30C30" w:rsidRDefault="00A30C30" w:rsidP="00EC5276">
      <w:pPr>
        <w:rPr>
          <w:b/>
          <w:bCs/>
        </w:rPr>
        <w:pPrChange w:id="99" w:author="Carlos Alberto Junior Massavanhane" w:date="2019-10-28T23:28:00Z">
          <w:pPr>
            <w:pStyle w:val="Ttulo3"/>
            <w:numPr>
              <w:ilvl w:val="0"/>
              <w:numId w:val="0"/>
            </w:numPr>
            <w:tabs>
              <w:tab w:val="clear" w:pos="720"/>
            </w:tabs>
            <w:ind w:left="0" w:firstLine="0"/>
          </w:pPr>
        </w:pPrChange>
      </w:pPr>
      <w:r>
        <w:t xml:space="preserve">O sistema será </w:t>
      </w:r>
      <w:proofErr w:type="spellStart"/>
      <w:ins w:id="100" w:author="Carlos Alberto Junior Massavanhane" w:date="2019-10-28T23:28:00Z">
        <w:r w:rsidR="00EC5276">
          <w:t>alojad</w:t>
        </w:r>
        <w:proofErr w:type="spellEnd"/>
        <w:r w:rsidR="00EC5276">
          <w:t xml:space="preserve"> em </w:t>
        </w:r>
      </w:ins>
      <w:r>
        <w:t>um em servidor remoto.</w:t>
      </w:r>
    </w:p>
    <w:p w14:paraId="10D735F6" w14:textId="77777777" w:rsidR="00A30C30" w:rsidRDefault="00A30C30" w:rsidP="00A30C30">
      <w:pPr>
        <w:pStyle w:val="Ttulo3"/>
      </w:pPr>
      <w:proofErr w:type="spellStart"/>
      <w:r>
        <w:t>Arquitectura</w:t>
      </w:r>
      <w:proofErr w:type="spellEnd"/>
      <w:r>
        <w:t xml:space="preserve"> de Desenvolvimento</w:t>
      </w:r>
    </w:p>
    <w:p w14:paraId="2B3DE746" w14:textId="657CB51A" w:rsidR="00A30C30" w:rsidRDefault="00A30C30" w:rsidP="00DD6180">
      <w:pPr>
        <w:rPr>
          <w:ins w:id="101" w:author="Carlos Alberto Junior Massavanhane" w:date="2019-10-28T23:28:00Z"/>
          <w:bCs/>
          <w:lang w:val="pt-PT"/>
        </w:rPr>
      </w:pPr>
      <w:r>
        <w:t xml:space="preserve"> </w:t>
      </w:r>
      <w:r w:rsidRPr="00DD6180">
        <w:rPr>
          <w:bCs/>
          <w:lang w:val="pt-PT"/>
        </w:rPr>
        <w:t xml:space="preserve">A solução deverá ter sido desenvolvida com arquitectura </w:t>
      </w:r>
      <w:r>
        <w:rPr>
          <w:bCs/>
          <w:lang w:val="pt-PT"/>
        </w:rPr>
        <w:t>MVC</w:t>
      </w:r>
      <w:r w:rsidRPr="00DD6180">
        <w:rPr>
          <w:bCs/>
          <w:lang w:val="pt-PT"/>
        </w:rPr>
        <w:t>, sendo</w:t>
      </w:r>
      <w:r>
        <w:rPr>
          <w:bCs/>
          <w:lang w:val="pt-PT"/>
        </w:rPr>
        <w:t xml:space="preserve"> que a view será </w:t>
      </w:r>
      <w:r w:rsidRPr="00DD6180">
        <w:rPr>
          <w:bCs/>
          <w:lang w:val="pt-PT"/>
        </w:rPr>
        <w:t>100% web, compatível com os browsers: Microsoft Internet Explorer versão 7 ou superior, Mozilla Firefox 3.5 ou superior ou Google Chrome 2.0 ou superior;</w:t>
      </w:r>
    </w:p>
    <w:p w14:paraId="7C3C9590" w14:textId="77777777" w:rsidR="00EC5276" w:rsidRDefault="00EC5276" w:rsidP="00DD6180">
      <w:pPr>
        <w:rPr>
          <w:ins w:id="102" w:author="Carlos Alberto Junior Massavanhane" w:date="2019-10-28T23:28:00Z"/>
          <w:bCs/>
          <w:lang w:val="pt-PT"/>
        </w:rPr>
      </w:pPr>
      <w:bookmarkStart w:id="103" w:name="_GoBack"/>
      <w:bookmarkEnd w:id="103"/>
    </w:p>
    <w:p w14:paraId="37547E11" w14:textId="77777777" w:rsidR="00EC5276" w:rsidRPr="00A30C30" w:rsidRDefault="00EC5276" w:rsidP="00DD6180">
      <w:pPr>
        <w:rPr>
          <w:bCs/>
        </w:rPr>
      </w:pPr>
    </w:p>
    <w:p w14:paraId="00DE3828" w14:textId="77777777" w:rsidR="00D360FB" w:rsidRPr="0042317B" w:rsidRDefault="00D360FB" w:rsidP="00D360FB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r w:rsidRPr="0042317B">
        <w:rPr>
          <w:rFonts w:ascii="Garamond" w:hAnsi="Garamond"/>
          <w:color w:val="FFFFFF"/>
        </w:rPr>
        <w:lastRenderedPageBreak/>
        <w:t>Requisitos</w:t>
      </w:r>
      <w:r>
        <w:rPr>
          <w:rFonts w:ascii="Garamond" w:hAnsi="Garamond"/>
          <w:color w:val="FFFFFF"/>
        </w:rPr>
        <w:t xml:space="preserve"> Do Sistema</w:t>
      </w:r>
    </w:p>
    <w:p w14:paraId="681D1432" w14:textId="77777777" w:rsidR="008773BD" w:rsidRPr="00DD6180" w:rsidRDefault="008773BD" w:rsidP="00C41305">
      <w:pPr>
        <w:pStyle w:val="template"/>
        <w:spacing w:line="360" w:lineRule="auto"/>
        <w:jc w:val="both"/>
        <w:rPr>
          <w:rFonts w:ascii="Garamond" w:hAnsi="Garamond"/>
          <w:i w:val="0"/>
          <w:iCs w:val="0"/>
        </w:rPr>
      </w:pPr>
    </w:p>
    <w:p w14:paraId="3E9CAED0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1BEB2F0A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2878656E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2DD7FBC9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51E32B28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12FB6EE8" w14:textId="77777777" w:rsidR="008773BD" w:rsidRPr="0042317B" w:rsidRDefault="008773BD" w:rsidP="00E938B6">
      <w:pPr>
        <w:pStyle w:val="template"/>
        <w:spacing w:line="360" w:lineRule="auto"/>
        <w:rPr>
          <w:rFonts w:ascii="Garamond" w:hAnsi="Garamond"/>
        </w:rPr>
      </w:pPr>
    </w:p>
    <w:p w14:paraId="52DA77CC" w14:textId="77777777" w:rsidR="00C41305" w:rsidRPr="0042317B" w:rsidRDefault="00C41305" w:rsidP="00E938B6">
      <w:pPr>
        <w:pStyle w:val="template"/>
        <w:spacing w:line="360" w:lineRule="auto"/>
        <w:rPr>
          <w:rFonts w:ascii="Garamond" w:hAnsi="Garamond"/>
        </w:rPr>
      </w:pPr>
      <w:r w:rsidRPr="0042317B">
        <w:rPr>
          <w:rFonts w:ascii="Garamond" w:hAnsi="Garamond"/>
        </w:rPr>
        <w:br w:type="page"/>
      </w:r>
    </w:p>
    <w:p w14:paraId="2232ABD2" w14:textId="77777777" w:rsidR="00C0209B" w:rsidRPr="0042317B" w:rsidRDefault="008773BD" w:rsidP="00E938B6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jc w:val="center"/>
        <w:rPr>
          <w:rFonts w:ascii="Garamond" w:hAnsi="Garamond"/>
          <w:color w:val="FFFFFF"/>
        </w:rPr>
      </w:pPr>
      <w:bookmarkStart w:id="104" w:name="_Toc19610225"/>
      <w:r w:rsidRPr="0042317B">
        <w:rPr>
          <w:rFonts w:ascii="Garamond" w:hAnsi="Garamond"/>
          <w:color w:val="FFFFFF"/>
        </w:rPr>
        <w:lastRenderedPageBreak/>
        <w:t>Outros Requisitos</w:t>
      </w:r>
      <w:bookmarkEnd w:id="104"/>
    </w:p>
    <w:p w14:paraId="0CF6618C" w14:textId="77777777" w:rsidR="00C0209B" w:rsidRPr="0042317B" w:rsidRDefault="008E58CC" w:rsidP="00E938B6">
      <w:pPr>
        <w:pStyle w:val="template"/>
        <w:spacing w:line="360" w:lineRule="auto"/>
        <w:rPr>
          <w:rFonts w:ascii="Garamond" w:hAnsi="Garamond" w:cs="Times New Roman"/>
          <w:sz w:val="24"/>
          <w:szCs w:val="24"/>
        </w:rPr>
      </w:pPr>
      <w:bookmarkStart w:id="105" w:name="_Toc439994696"/>
      <w:r w:rsidRPr="0042317B">
        <w:rPr>
          <w:rFonts w:ascii="Garamond" w:hAnsi="Garamond" w:cs="Times New Roman"/>
          <w:sz w:val="24"/>
          <w:szCs w:val="24"/>
        </w:rPr>
        <w:t>Não aplicado neste Sistema.</w:t>
      </w:r>
    </w:p>
    <w:p w14:paraId="6308EB8F" w14:textId="77777777" w:rsidR="00C0209B" w:rsidRPr="0042317B" w:rsidRDefault="00C0209B" w:rsidP="00E938B6">
      <w:pPr>
        <w:pStyle w:val="template"/>
        <w:spacing w:line="360" w:lineRule="auto"/>
        <w:rPr>
          <w:rFonts w:ascii="Garamond" w:hAnsi="Garamond"/>
        </w:rPr>
      </w:pPr>
    </w:p>
    <w:p w14:paraId="6841B386" w14:textId="77777777" w:rsidR="00C27D7A" w:rsidRDefault="00C27D7A">
      <w:pPr>
        <w:spacing w:line="240" w:lineRule="auto"/>
        <w:rPr>
          <w:rFonts w:ascii="Garamond" w:hAnsi="Garamond" w:cs="Arial"/>
          <w:i/>
          <w:iCs/>
          <w:sz w:val="22"/>
          <w:szCs w:val="22"/>
        </w:rPr>
      </w:pPr>
      <w:r>
        <w:rPr>
          <w:rFonts w:ascii="Garamond" w:hAnsi="Garamond"/>
        </w:rPr>
        <w:br w:type="page"/>
      </w:r>
    </w:p>
    <w:p w14:paraId="3B910F12" w14:textId="77777777" w:rsidR="00C27D7A" w:rsidRDefault="00C27D7A" w:rsidP="00C27D7A">
      <w:pPr>
        <w:pStyle w:val="Ttulo1"/>
        <w:numPr>
          <w:ilvl w:val="1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>
        <w:rPr>
          <w:rFonts w:ascii="Garamond" w:hAnsi="Garamond"/>
          <w:color w:val="FFFFFF"/>
        </w:rPr>
        <w:lastRenderedPageBreak/>
        <w:t xml:space="preserve">Fases do </w:t>
      </w:r>
      <w:proofErr w:type="spellStart"/>
      <w:r>
        <w:rPr>
          <w:rFonts w:ascii="Garamond" w:hAnsi="Garamond"/>
          <w:color w:val="FFFFFF"/>
        </w:rPr>
        <w:t>Projecto</w:t>
      </w:r>
      <w:proofErr w:type="spellEnd"/>
      <w:r>
        <w:rPr>
          <w:rFonts w:ascii="Garamond" w:hAnsi="Garamond"/>
          <w:color w:val="FFFFFF"/>
        </w:rPr>
        <w:t xml:space="preserve"> e Cronograma</w:t>
      </w:r>
    </w:p>
    <w:p w14:paraId="46FBF4E3" w14:textId="77777777" w:rsidR="00C27D7A" w:rsidRDefault="00180AC2" w:rsidP="00180AC2">
      <w:pPr>
        <w:pStyle w:val="Ttulo2"/>
        <w:numPr>
          <w:ilvl w:val="1"/>
          <w:numId w:val="19"/>
        </w:numPr>
      </w:pPr>
      <w:r>
        <w:t xml:space="preserve">Fases do </w:t>
      </w:r>
      <w:proofErr w:type="spellStart"/>
      <w:r>
        <w:t>Projecto</w:t>
      </w:r>
      <w:proofErr w:type="spellEnd"/>
    </w:p>
    <w:p w14:paraId="4AEE9004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>Fase 1</w:t>
      </w:r>
      <w:r w:rsidRPr="00F7222E">
        <w:rPr>
          <w:rFonts w:ascii="Helvetica" w:hAnsi="Helvetica"/>
          <w:bCs/>
          <w:spacing w:val="-3"/>
        </w:rPr>
        <w:t>: Modelação (Desenho lógico do fluxo de informação sequencial)</w:t>
      </w:r>
    </w:p>
    <w:p w14:paraId="3D17C457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Levantamento de documentos e modelos de gestão;</w:t>
      </w:r>
    </w:p>
    <w:p w14:paraId="53D4241B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Entrevistas com os usuários finais do Sistema;</w:t>
      </w:r>
    </w:p>
    <w:p w14:paraId="0C7A0C3C" w14:textId="77777777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Especificação de requisitos;</w:t>
      </w:r>
    </w:p>
    <w:p w14:paraId="413406E7" w14:textId="3F0EE5CA" w:rsidR="00180AC2" w:rsidRPr="00F7222E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Descrição de funcionalidades;</w:t>
      </w:r>
    </w:p>
    <w:p w14:paraId="03F9B319" w14:textId="77777777" w:rsidR="00DD6180" w:rsidRDefault="00180AC2" w:rsidP="00180AC2">
      <w:pPr>
        <w:pStyle w:val="PargrafodaLista"/>
        <w:numPr>
          <w:ilvl w:val="0"/>
          <w:numId w:val="20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Construção do protótipo do sistema.</w:t>
      </w:r>
    </w:p>
    <w:p w14:paraId="2B922212" w14:textId="77777777" w:rsidR="007C5663" w:rsidRDefault="00DD6180" w:rsidP="007C5663">
      <w:pPr>
        <w:pStyle w:val="PargrafodaLista"/>
        <w:keepNext/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</w:pPr>
      <w:r w:rsidRPr="00DD6180">
        <w:rPr>
          <w:rFonts w:ascii="Helvetica" w:hAnsi="Helvetica"/>
          <w:bCs/>
          <w:noProof/>
          <w:spacing w:val="-3"/>
          <w:lang w:eastAsia="pt-PT"/>
        </w:rPr>
        <w:t xml:space="preserve"> </w:t>
      </w:r>
      <w:r w:rsidRPr="00F7222E">
        <w:rPr>
          <w:rFonts w:ascii="Helvetica" w:hAnsi="Helvetica"/>
          <w:bCs/>
          <w:noProof/>
          <w:spacing w:val="-3"/>
          <w:lang w:eastAsia="pt-PT"/>
        </w:rPr>
        <w:drawing>
          <wp:inline distT="0" distB="0" distL="0" distR="0" wp14:anchorId="0B43A85F" wp14:editId="3D9EFD88">
            <wp:extent cx="4425950" cy="2775585"/>
            <wp:effectExtent l="0" t="0" r="0" b="5715"/>
            <wp:docPr id="1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7E21" w14:textId="6AD6A340" w:rsidR="00180AC2" w:rsidRPr="00F7222E" w:rsidRDefault="007C5663" w:rsidP="007C5663">
      <w:pPr>
        <w:pStyle w:val="Legenda"/>
        <w:jc w:val="both"/>
        <w:rPr>
          <w:rFonts w:ascii="Helvetica" w:hAnsi="Helvetica"/>
          <w:bCs/>
          <w:spacing w:val="-3"/>
          <w:lang w:val="pt-PT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Especificação de requisitos</w:t>
      </w:r>
    </w:p>
    <w:p w14:paraId="66EB8CBB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2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 xml:space="preserve">Concepção do modelo e do módulo de base </w:t>
      </w:r>
      <w:r>
        <w:rPr>
          <w:rFonts w:ascii="Helvetica" w:hAnsi="Helvetica"/>
          <w:bCs/>
          <w:spacing w:val="-3"/>
        </w:rPr>
        <w:t>da aplicação (Validação pelo AICA</w:t>
      </w:r>
      <w:r w:rsidRPr="00F7222E">
        <w:rPr>
          <w:rFonts w:ascii="Helvetica" w:hAnsi="Helvetica"/>
          <w:bCs/>
          <w:spacing w:val="-3"/>
        </w:rPr>
        <w:t>)</w:t>
      </w:r>
    </w:p>
    <w:p w14:paraId="7582CC7B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Definição das tecnologias de desenvolvimento;</w:t>
      </w:r>
    </w:p>
    <w:p w14:paraId="35EB6FC3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Criação da estrutura inicial (Principais cenários de utilização e esquema de navegação);</w:t>
      </w:r>
    </w:p>
    <w:p w14:paraId="242B6708" w14:textId="77777777" w:rsidR="00180AC2" w:rsidRPr="00F7222E" w:rsidRDefault="00180AC2" w:rsidP="00180AC2">
      <w:pPr>
        <w:pStyle w:val="PargrafodaLista"/>
        <w:numPr>
          <w:ilvl w:val="0"/>
          <w:numId w:val="21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Validação e aceitação.</w:t>
      </w:r>
    </w:p>
    <w:p w14:paraId="301C538E" w14:textId="77777777" w:rsidR="00180AC2" w:rsidRPr="00F7222E" w:rsidRDefault="00180AC2" w:rsidP="00180AC2">
      <w:pPr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color w:val="000000"/>
        </w:rPr>
        <w:t xml:space="preserve">Fase </w:t>
      </w:r>
      <w:r>
        <w:rPr>
          <w:rFonts w:ascii="Helvetica" w:hAnsi="Helvetica"/>
          <w:b/>
          <w:color w:val="000000"/>
        </w:rPr>
        <w:t>3</w:t>
      </w:r>
      <w:r w:rsidRPr="00F7222E">
        <w:rPr>
          <w:rFonts w:ascii="Helvetica" w:hAnsi="Helvetica"/>
          <w:color w:val="000000"/>
        </w:rPr>
        <w:t xml:space="preserve">: </w:t>
      </w:r>
      <w:r w:rsidRPr="00F7222E">
        <w:rPr>
          <w:rFonts w:ascii="Helvetica" w:hAnsi="Helvetica"/>
          <w:bCs/>
          <w:spacing w:val="-3"/>
        </w:rPr>
        <w:t>Desenvolvimento das funcionalidades de cada siste</w:t>
      </w:r>
      <w:r>
        <w:rPr>
          <w:rFonts w:ascii="Helvetica" w:hAnsi="Helvetica"/>
          <w:bCs/>
          <w:spacing w:val="-3"/>
        </w:rPr>
        <w:t>ma integrado (Validação Pelo AICA</w:t>
      </w:r>
      <w:r w:rsidRPr="00F7222E">
        <w:rPr>
          <w:rFonts w:ascii="Helvetica" w:hAnsi="Helvetica"/>
          <w:bCs/>
          <w:spacing w:val="-3"/>
        </w:rPr>
        <w:t>)</w:t>
      </w:r>
    </w:p>
    <w:p w14:paraId="49BE4A86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Implementação de acordo com as prioridades previamente definidas;</w:t>
      </w:r>
    </w:p>
    <w:p w14:paraId="243DCBA7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Gestão e Implementação de mudanças de requisitos;</w:t>
      </w:r>
    </w:p>
    <w:p w14:paraId="71BA7864" w14:textId="77777777" w:rsidR="00180AC2" w:rsidRPr="00F7222E" w:rsidRDefault="00180AC2" w:rsidP="00180AC2">
      <w:pPr>
        <w:pStyle w:val="PargrafodaLista"/>
        <w:numPr>
          <w:ilvl w:val="0"/>
          <w:numId w:val="22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Validação e aceitação.</w:t>
      </w:r>
    </w:p>
    <w:p w14:paraId="19A99369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4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>Testagem (teste da integração e todas as funcionalidades</w:t>
      </w:r>
      <w:r>
        <w:rPr>
          <w:rFonts w:ascii="Helvetica" w:hAnsi="Helvetica"/>
          <w:bCs/>
          <w:spacing w:val="-3"/>
        </w:rPr>
        <w:t xml:space="preserve"> propostas) – validação pelo AICA</w:t>
      </w:r>
    </w:p>
    <w:p w14:paraId="1988D905" w14:textId="77777777"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lastRenderedPageBreak/>
        <w:t>Execução de um ciclo completo de gestão com um grupo restrito, por exemplo, uma instituição convidada</w:t>
      </w:r>
    </w:p>
    <w:p w14:paraId="31FA5F4C" w14:textId="77777777" w:rsidR="00180AC2" w:rsidRPr="00F7222E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Levantamento de ajustes e/ou correcções de acordo com os resultados dos testes efectuados</w:t>
      </w:r>
    </w:p>
    <w:p w14:paraId="6D26AF36" w14:textId="77777777" w:rsidR="00180AC2" w:rsidRPr="0082775D" w:rsidRDefault="00180AC2" w:rsidP="00180AC2">
      <w:pPr>
        <w:pStyle w:val="PargrafodaLista"/>
        <w:numPr>
          <w:ilvl w:val="0"/>
          <w:numId w:val="23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Implementação dos ajustes e/ou correcções</w:t>
      </w:r>
    </w:p>
    <w:p w14:paraId="001CAB33" w14:textId="77777777" w:rsidR="00180AC2" w:rsidRPr="00F7222E" w:rsidRDefault="00180AC2" w:rsidP="00180AC2">
      <w:pPr>
        <w:suppressAutoHyphens/>
        <w:spacing w:before="120" w:after="120"/>
        <w:rPr>
          <w:rFonts w:ascii="Helvetica" w:hAnsi="Helvetica"/>
          <w:bCs/>
          <w:spacing w:val="-3"/>
        </w:rPr>
      </w:pPr>
      <w:r w:rsidRPr="00F7222E">
        <w:rPr>
          <w:rFonts w:ascii="Helvetica" w:hAnsi="Helvetica"/>
          <w:b/>
          <w:bCs/>
          <w:spacing w:val="-3"/>
        </w:rPr>
        <w:t xml:space="preserve">Fase </w:t>
      </w:r>
      <w:r>
        <w:rPr>
          <w:rFonts w:ascii="Helvetica" w:hAnsi="Helvetica"/>
          <w:b/>
          <w:bCs/>
          <w:spacing w:val="-3"/>
        </w:rPr>
        <w:t>5</w:t>
      </w:r>
      <w:r w:rsidRPr="00F7222E">
        <w:rPr>
          <w:rFonts w:ascii="Helvetica" w:hAnsi="Helvetica"/>
          <w:b/>
          <w:bCs/>
          <w:spacing w:val="-3"/>
        </w:rPr>
        <w:t xml:space="preserve">: </w:t>
      </w:r>
      <w:r w:rsidRPr="00F7222E">
        <w:rPr>
          <w:rFonts w:ascii="Helvetica" w:hAnsi="Helvetica"/>
          <w:bCs/>
          <w:spacing w:val="-3"/>
        </w:rPr>
        <w:t>Implantação</w:t>
      </w:r>
    </w:p>
    <w:p w14:paraId="66E06B50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Configuração do ambiente de produção</w:t>
      </w:r>
    </w:p>
    <w:p w14:paraId="4A81C736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 xml:space="preserve">Formação dos Gestores do Sistema </w:t>
      </w:r>
    </w:p>
    <w:p w14:paraId="6FC44119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Formação dos técnicos responsáveis pela gestão</w:t>
      </w:r>
      <w:r>
        <w:rPr>
          <w:rFonts w:ascii="Helvetica" w:hAnsi="Helvetica"/>
          <w:bCs/>
          <w:spacing w:val="-3"/>
          <w:lang w:val="pt-PT"/>
        </w:rPr>
        <w:t xml:space="preserve"> quotidiana de informação no AICA</w:t>
      </w:r>
      <w:r w:rsidRPr="00F7222E">
        <w:rPr>
          <w:rFonts w:ascii="Helvetica" w:hAnsi="Helvetica"/>
          <w:bCs/>
          <w:spacing w:val="-3"/>
          <w:lang w:val="pt-PT"/>
        </w:rPr>
        <w:t>, baseada em cenários e dados r</w:t>
      </w:r>
      <w:r>
        <w:rPr>
          <w:rFonts w:ascii="Helvetica" w:hAnsi="Helvetica"/>
          <w:bCs/>
          <w:spacing w:val="-3"/>
          <w:lang w:val="pt-PT"/>
        </w:rPr>
        <w:t>eais a serem fornecidos pelo AICA</w:t>
      </w:r>
    </w:p>
    <w:p w14:paraId="57025E28" w14:textId="77777777" w:rsidR="00180AC2" w:rsidRPr="00F7222E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>Formação do(s) Administradores do sistema</w:t>
      </w:r>
    </w:p>
    <w:p w14:paraId="10E30AF6" w14:textId="77777777" w:rsidR="00180AC2" w:rsidRDefault="00180AC2" w:rsidP="00180AC2">
      <w:pPr>
        <w:pStyle w:val="PargrafodaLista"/>
        <w:numPr>
          <w:ilvl w:val="0"/>
          <w:numId w:val="24"/>
        </w:num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  <w:r w:rsidRPr="00F7222E">
        <w:rPr>
          <w:rFonts w:ascii="Helvetica" w:hAnsi="Helvetica"/>
          <w:bCs/>
          <w:spacing w:val="-3"/>
          <w:lang w:val="pt-PT"/>
        </w:rPr>
        <w:t xml:space="preserve">Criação do Manual do Utilizador no escopo do </w:t>
      </w:r>
      <w:r>
        <w:rPr>
          <w:rFonts w:ascii="Helvetica" w:hAnsi="Helvetica"/>
          <w:bCs/>
          <w:spacing w:val="-3"/>
          <w:lang w:val="pt-PT"/>
        </w:rPr>
        <w:t>AICA</w:t>
      </w:r>
    </w:p>
    <w:p w14:paraId="71283E74" w14:textId="77777777" w:rsidR="00494E63" w:rsidRDefault="00494E63" w:rsidP="004052D0">
      <w:pPr>
        <w:pStyle w:val="Ttulo2"/>
        <w:numPr>
          <w:ilvl w:val="1"/>
          <w:numId w:val="19"/>
        </w:numPr>
        <w:rPr>
          <w:lang w:val="pt-PT"/>
        </w:rPr>
      </w:pPr>
      <w:r>
        <w:rPr>
          <w:lang w:val="pt-PT"/>
        </w:rPr>
        <w:t>Cronograma</w:t>
      </w:r>
    </w:p>
    <w:p w14:paraId="2FF0E619" w14:textId="77777777" w:rsidR="00494E63" w:rsidRPr="004052D0" w:rsidRDefault="00494E63" w:rsidP="004052D0">
      <w:pPr>
        <w:suppressAutoHyphens/>
        <w:overflowPunct w:val="0"/>
        <w:autoSpaceDE w:val="0"/>
        <w:autoSpaceDN w:val="0"/>
        <w:adjustRightInd w:val="0"/>
        <w:spacing w:before="120" w:after="120" w:line="240" w:lineRule="auto"/>
        <w:jc w:val="both"/>
        <w:textAlignment w:val="baseline"/>
        <w:rPr>
          <w:rFonts w:ascii="Helvetica" w:hAnsi="Helvetica"/>
          <w:bCs/>
          <w:spacing w:val="-3"/>
          <w:lang w:val="pt-PT"/>
        </w:rPr>
      </w:pPr>
    </w:p>
    <w:tbl>
      <w:tblPr>
        <w:tblW w:w="10178" w:type="dxa"/>
        <w:jc w:val="center"/>
        <w:tblLayout w:type="fixed"/>
        <w:tblLook w:val="04A0" w:firstRow="1" w:lastRow="0" w:firstColumn="1" w:lastColumn="0" w:noHBand="0" w:noVBand="1"/>
      </w:tblPr>
      <w:tblGrid>
        <w:gridCol w:w="4412"/>
        <w:gridCol w:w="485"/>
        <w:gridCol w:w="528"/>
        <w:gridCol w:w="445"/>
        <w:gridCol w:w="445"/>
        <w:gridCol w:w="445"/>
        <w:gridCol w:w="445"/>
        <w:gridCol w:w="445"/>
        <w:gridCol w:w="445"/>
        <w:gridCol w:w="445"/>
        <w:gridCol w:w="553"/>
        <w:gridCol w:w="541"/>
        <w:gridCol w:w="544"/>
      </w:tblGrid>
      <w:tr w:rsidR="00CE283B" w:rsidRPr="00F7222E" w14:paraId="64F079BF" w14:textId="77777777" w:rsidTr="00DD6180">
        <w:trPr>
          <w:trHeight w:val="299"/>
          <w:jc w:val="center"/>
        </w:trPr>
        <w:tc>
          <w:tcPr>
            <w:tcW w:w="441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B80D98" w14:textId="3E38FF93" w:rsidR="00CE283B" w:rsidRPr="00F7222E" w:rsidRDefault="00CE283B" w:rsidP="00C35D28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</w:rPr>
              <w:t>FASES</w:t>
            </w:r>
          </w:p>
          <w:p w14:paraId="7AEE691D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</w:rPr>
            </w:pPr>
            <w:r w:rsidRPr="00F7222E">
              <w:rPr>
                <w:rFonts w:ascii="Helvetica" w:hAnsi="Helvetica"/>
                <w:color w:val="000000"/>
              </w:rPr>
              <w:t> </w:t>
            </w:r>
          </w:p>
        </w:tc>
        <w:tc>
          <w:tcPr>
            <w:tcW w:w="5766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808080"/>
            <w:vAlign w:val="center"/>
            <w:hideMark/>
          </w:tcPr>
          <w:p w14:paraId="27438921" w14:textId="77777777" w:rsidR="00CE283B" w:rsidRPr="00F7222E" w:rsidRDefault="00CE283B" w:rsidP="00C35D28">
            <w:pPr>
              <w:jc w:val="center"/>
              <w:rPr>
                <w:rFonts w:ascii="Helvetica" w:hAnsi="Helvetica"/>
                <w:b/>
                <w:bCs/>
                <w:color w:val="FFFFFF"/>
              </w:rPr>
            </w:pPr>
            <w:r>
              <w:rPr>
                <w:rFonts w:ascii="Helvetica" w:hAnsi="Helvetica"/>
                <w:b/>
                <w:bCs/>
                <w:color w:val="FFFFFF"/>
              </w:rPr>
              <w:t>semanas</w:t>
            </w:r>
          </w:p>
        </w:tc>
      </w:tr>
      <w:tr w:rsidR="00CE283B" w:rsidRPr="00F7222E" w14:paraId="197897BE" w14:textId="77777777" w:rsidTr="00DD6180">
        <w:trPr>
          <w:trHeight w:val="352"/>
          <w:jc w:val="center"/>
        </w:trPr>
        <w:tc>
          <w:tcPr>
            <w:tcW w:w="441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hideMark/>
          </w:tcPr>
          <w:p w14:paraId="787B8E84" w14:textId="77777777" w:rsidR="00CE283B" w:rsidRPr="00F7222E" w:rsidRDefault="00CE283B" w:rsidP="00C35D28">
            <w:pPr>
              <w:rPr>
                <w:rFonts w:ascii="Helvetica" w:hAnsi="Helvetica"/>
                <w:color w:val="000000"/>
              </w:rPr>
            </w:pP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717610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6F1315E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DFF99FF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3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1C3A3FB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4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9768D95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5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42245D9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6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61DE82ED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7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3051A9EC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8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47F084D2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9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71244E1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10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8D3E3F4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11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vAlign w:val="center"/>
            <w:hideMark/>
          </w:tcPr>
          <w:p w14:paraId="13DCD233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FFFFFF"/>
                <w:sz w:val="20"/>
              </w:rPr>
            </w:pPr>
            <w:r w:rsidRPr="00F7222E">
              <w:rPr>
                <w:rFonts w:ascii="Helvetica" w:hAnsi="Helvetica"/>
                <w:b/>
                <w:bCs/>
                <w:color w:val="FFFFFF"/>
                <w:sz w:val="20"/>
              </w:rPr>
              <w:t>12</w:t>
            </w:r>
            <w:r w:rsidRPr="00F7222E">
              <w:rPr>
                <w:rFonts w:ascii="Helvetica" w:hAnsi="Helvetica"/>
                <w:b/>
                <w:bCs/>
                <w:color w:val="FFFFFF"/>
                <w:sz w:val="20"/>
                <w:u w:val="single"/>
                <w:vertAlign w:val="superscript"/>
              </w:rPr>
              <w:t>a</w:t>
            </w:r>
          </w:p>
        </w:tc>
      </w:tr>
      <w:tr w:rsidR="00CE283B" w:rsidRPr="00873EC6" w14:paraId="1629B57F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03C1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 xml:space="preserve">FASE 1 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-Modelação (Desenho lógico do fluxo de informação sequencial)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4536D1A3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vAlign w:val="center"/>
            <w:hideMark/>
          </w:tcPr>
          <w:p w14:paraId="631541D7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8BB6F6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F6DDC0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5D52F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F03C06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B84C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609A09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020E68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F7C0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606F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6E7DC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6183A2C4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24830E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3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-Concepção do modulo de base da aplicação (Validação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49995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  <w:vAlign w:val="center"/>
            <w:hideMark/>
          </w:tcPr>
          <w:p w14:paraId="5944DFBD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4248441B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548DD4"/>
            <w:vAlign w:val="center"/>
            <w:hideMark/>
          </w:tcPr>
          <w:p w14:paraId="69698F9B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7184F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50D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6F0AD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BCDC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21639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5B54C2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F7E54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E2D1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151ACBC5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081EE2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4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-Desenvolvimento das funcionalidades de cada sistema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 xml:space="preserve"> integrado (Validação Pelo AICA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)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958A3C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FA3C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0B2D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A342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686EB525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A284081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753F7C90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36C0A"/>
            <w:vAlign w:val="center"/>
            <w:hideMark/>
          </w:tcPr>
          <w:p w14:paraId="1F9A8924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068BE20E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C45911" w:themeFill="accent2" w:themeFillShade="BF"/>
            <w:vAlign w:val="center"/>
            <w:hideMark/>
          </w:tcPr>
          <w:p w14:paraId="3F6BDA80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A28CF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C4B8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873EC6" w14:paraId="416956FC" w14:textId="77777777" w:rsidTr="00DD6180">
        <w:trPr>
          <w:trHeight w:val="842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07DA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5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-Testagem (teste da integração e todas as funcionalidades propostas) – validação pelo </w:t>
            </w:r>
            <w:r>
              <w:rPr>
                <w:rFonts w:ascii="Helvetica" w:hAnsi="Helvetica"/>
                <w:color w:val="000000"/>
                <w:sz w:val="22"/>
                <w:szCs w:val="22"/>
              </w:rPr>
              <w:t>AICA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22146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4B371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14C698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3BF8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7D09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FA51A6" w14:textId="77777777" w:rsidR="00CE283B" w:rsidRPr="00CE283B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B45DE" w14:textId="77777777" w:rsidR="00CE283B" w:rsidRPr="00F94B2A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CE283B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54132B" w14:textId="77777777" w:rsidR="00CE283B" w:rsidRPr="00834752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94B2A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010F7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8504A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2247C45A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6446479" w14:textId="77777777" w:rsidR="00CE283B" w:rsidRPr="00317B9D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  <w:hideMark/>
          </w:tcPr>
          <w:p w14:paraId="78CF3D23" w14:textId="77777777" w:rsidR="00CE283B" w:rsidRPr="00C35D28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317B9D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tr w:rsidR="00CE283B" w:rsidRPr="00F7222E" w14:paraId="742F1A93" w14:textId="77777777" w:rsidTr="00DD6180">
        <w:trPr>
          <w:trHeight w:val="566"/>
          <w:jc w:val="center"/>
        </w:trPr>
        <w:tc>
          <w:tcPr>
            <w:tcW w:w="44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AD15A" w14:textId="77777777" w:rsidR="00CE283B" w:rsidRPr="00F7222E" w:rsidRDefault="00CE283B" w:rsidP="00C35D28">
            <w:pPr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b/>
                <w:bCs/>
                <w:color w:val="000000"/>
                <w:sz w:val="22"/>
                <w:szCs w:val="22"/>
              </w:rPr>
              <w:t>FASE 6</w:t>
            </w: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 xml:space="preserve"> – Implantação </w:t>
            </w:r>
          </w:p>
        </w:tc>
        <w:tc>
          <w:tcPr>
            <w:tcW w:w="4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7E07F7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047742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FECD4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0D504A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CE0776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013F3E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D49" w14:textId="77777777" w:rsidR="00CE283B" w:rsidRPr="00F7222E" w:rsidRDefault="00CE283B" w:rsidP="00C35D28">
            <w:pPr>
              <w:ind w:firstLineChars="100" w:firstLine="22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2F977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90BF2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1B4C01DB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4DEFF836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EAAAA" w:themeFill="background2" w:themeFillShade="BF"/>
            <w:vAlign w:val="center"/>
            <w:hideMark/>
          </w:tcPr>
          <w:p w14:paraId="0A121EAA" w14:textId="77777777" w:rsidR="00CE283B" w:rsidRPr="00F7222E" w:rsidRDefault="00CE283B" w:rsidP="00C35D28">
            <w:pPr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F7222E">
              <w:rPr>
                <w:rFonts w:ascii="Helvetica" w:hAnsi="Helvetica"/>
                <w:color w:val="000000"/>
                <w:sz w:val="22"/>
                <w:szCs w:val="22"/>
              </w:rPr>
              <w:t> </w:t>
            </w:r>
          </w:p>
        </w:tc>
      </w:tr>
      <w:bookmarkEnd w:id="105"/>
    </w:tbl>
    <w:p w14:paraId="4E1B69CB" w14:textId="77777777" w:rsidR="00C0209B" w:rsidRDefault="00C0209B" w:rsidP="00C27D7A">
      <w:pPr>
        <w:pStyle w:val="template"/>
        <w:spacing w:line="360" w:lineRule="auto"/>
        <w:rPr>
          <w:rFonts w:ascii="Garamond" w:hAnsi="Garamond"/>
        </w:rPr>
      </w:pPr>
    </w:p>
    <w:p w14:paraId="0CB67C46" w14:textId="77777777" w:rsidR="008504AE" w:rsidRDefault="008504AE" w:rsidP="00317B9D">
      <w:pPr>
        <w:pStyle w:val="Ttulo1"/>
        <w:numPr>
          <w:ilvl w:val="0"/>
          <w:numId w:val="1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line="360" w:lineRule="auto"/>
        <w:rPr>
          <w:rFonts w:ascii="Garamond" w:hAnsi="Garamond"/>
          <w:color w:val="FFFFFF"/>
        </w:rPr>
      </w:pPr>
      <w:r>
        <w:rPr>
          <w:rFonts w:ascii="Garamond" w:hAnsi="Garamond"/>
          <w:color w:val="FFFFFF"/>
        </w:rPr>
        <w:lastRenderedPageBreak/>
        <w:t>Modelação</w:t>
      </w:r>
    </w:p>
    <w:p w14:paraId="4FCA2FA4" w14:textId="77777777" w:rsidR="00834752" w:rsidRDefault="008504AE" w:rsidP="00317B9D">
      <w:pPr>
        <w:pStyle w:val="Ttulo2"/>
        <w:numPr>
          <w:ilvl w:val="1"/>
          <w:numId w:val="19"/>
        </w:numPr>
      </w:pPr>
      <w:r>
        <w:t>Diagramas de Classe</w:t>
      </w:r>
    </w:p>
    <w:p w14:paraId="1A9298D9" w14:textId="77777777" w:rsidR="00453011" w:rsidRDefault="008504AE" w:rsidP="00DD6180">
      <w:pPr>
        <w:keepNext/>
        <w:spacing w:line="360" w:lineRule="auto"/>
      </w:pPr>
      <w:r>
        <w:t xml:space="preserve">Abaixo são apresentados os diagramas de classe do </w:t>
      </w:r>
      <w:proofErr w:type="spellStart"/>
      <w:r>
        <w:t>Kliniek</w:t>
      </w:r>
      <w:proofErr w:type="spellEnd"/>
      <w:r>
        <w:t xml:space="preserve"> que estão segmentadas em três(3) pacotes de acordo com o contexto de </w:t>
      </w:r>
      <w:r w:rsidR="00317B9D">
        <w:t>cada uma delas</w:t>
      </w:r>
      <w:r w:rsidR="00C35D28">
        <w:t>.</w:t>
      </w:r>
      <w:r w:rsidR="00453011" w:rsidRPr="00453011">
        <w:rPr>
          <w:noProof/>
        </w:rPr>
        <w:t xml:space="preserve"> </w:t>
      </w:r>
      <w:r w:rsidR="00453011">
        <w:rPr>
          <w:noProof/>
        </w:rPr>
        <w:drawing>
          <wp:inline distT="0" distB="0" distL="0" distR="0" wp14:anchorId="17712D04" wp14:editId="6BD8A76D">
            <wp:extent cx="6126480" cy="4660265"/>
            <wp:effectExtent l="0" t="0" r="7620" b="698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a de Classes - Disponibilida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66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7063" w14:textId="5E32D5B5" w:rsidR="00C35D28" w:rsidRDefault="00453011" w:rsidP="00DD6180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3</w:t>
      </w:r>
      <w:r>
        <w:fldChar w:fldCharType="end"/>
      </w:r>
      <w:r>
        <w:t xml:space="preserve"> - Pacote de Disponibilidade</w:t>
      </w:r>
    </w:p>
    <w:p w14:paraId="302A383E" w14:textId="77777777" w:rsidR="00F10BC6" w:rsidRDefault="00453011" w:rsidP="00DD618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719BEA8B" wp14:editId="0581D0B5">
            <wp:extent cx="5557136" cy="3313661"/>
            <wp:effectExtent l="0" t="0" r="571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iagrama de Classes - Servico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27" cy="332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7CA" w14:textId="2A4D43DA" w:rsidR="00F10BC6" w:rsidRDefault="00F10BC6" w:rsidP="00F10BC6">
      <w:pPr>
        <w:pStyle w:val="Legend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4</w:t>
      </w:r>
      <w:r>
        <w:fldChar w:fldCharType="end"/>
      </w:r>
      <w:r>
        <w:t xml:space="preserve"> - Pacote de Marcação de Serviços</w:t>
      </w:r>
    </w:p>
    <w:p w14:paraId="7F4C7558" w14:textId="77777777" w:rsidR="00C35D28" w:rsidRDefault="00B36024" w:rsidP="00C35D28">
      <w:pPr>
        <w:spacing w:line="360" w:lineRule="auto"/>
      </w:pPr>
      <w:r>
        <w:rPr>
          <w:noProof/>
        </w:rPr>
        <w:drawing>
          <wp:inline distT="0" distB="0" distL="0" distR="0" wp14:anchorId="60306D1E" wp14:editId="3CD70F09">
            <wp:extent cx="5037827" cy="35841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ses - Usuario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750" cy="358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E9F90" w14:textId="48336CB7" w:rsidR="00B36024" w:rsidRDefault="00B36024" w:rsidP="00F10BC6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C5663">
        <w:rPr>
          <w:noProof/>
        </w:rPr>
        <w:t>5</w:t>
      </w:r>
      <w:r>
        <w:fldChar w:fldCharType="end"/>
      </w:r>
      <w:r>
        <w:t xml:space="preserve"> - Pacote De Gestão de </w:t>
      </w:r>
      <w:proofErr w:type="spellStart"/>
      <w:r>
        <w:t>Usuarios</w:t>
      </w:r>
      <w:proofErr w:type="spellEnd"/>
    </w:p>
    <w:p w14:paraId="047C350D" w14:textId="77777777" w:rsidR="00F10BC6" w:rsidRPr="00DD6180" w:rsidRDefault="00F10BC6" w:rsidP="00DD6180">
      <w:pPr>
        <w:pStyle w:val="Ttulo2"/>
        <w:numPr>
          <w:ilvl w:val="1"/>
          <w:numId w:val="19"/>
        </w:numPr>
      </w:pPr>
      <w:r>
        <w:t>Diagrama de Casos de Uso</w:t>
      </w:r>
    </w:p>
    <w:sectPr w:rsidR="00F10BC6" w:rsidRPr="00DD6180" w:rsidSect="00620E1E">
      <w:headerReference w:type="default" r:id="rId18"/>
      <w:pgSz w:w="12240" w:h="15840" w:code="1"/>
      <w:pgMar w:top="1440" w:right="1296" w:bottom="1440" w:left="1296" w:header="720" w:footer="720" w:gutter="0"/>
      <w:pgNumType w:start="1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3CCFF" w14:textId="77777777" w:rsidR="00573D67" w:rsidRDefault="00573D67">
      <w:r>
        <w:separator/>
      </w:r>
    </w:p>
  </w:endnote>
  <w:endnote w:type="continuationSeparator" w:id="0">
    <w:p w14:paraId="2E6BAF74" w14:textId="77777777" w:rsidR="00573D67" w:rsidRDefault="00573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EBEB7" w14:textId="77777777" w:rsidR="00573D67" w:rsidRDefault="00573D67">
      <w:r>
        <w:separator/>
      </w:r>
    </w:p>
  </w:footnote>
  <w:footnote w:type="continuationSeparator" w:id="0">
    <w:p w14:paraId="4E3134E0" w14:textId="77777777" w:rsidR="00573D67" w:rsidRDefault="00573D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1C3CC" w14:textId="77777777" w:rsidR="00453011" w:rsidRPr="008773BD" w:rsidRDefault="00453011">
    <w:pPr>
      <w:pStyle w:val="Cabealho"/>
      <w:pBdr>
        <w:bottom w:val="single" w:sz="4" w:space="1" w:color="auto"/>
      </w:pBdr>
      <w:tabs>
        <w:tab w:val="clear" w:pos="9360"/>
        <w:tab w:val="right" w:pos="9630"/>
      </w:tabs>
      <w:spacing w:before="360"/>
    </w:pPr>
    <w:r>
      <w:t>Especificação dos Requisitos d</w:t>
    </w:r>
    <w:r w:rsidRPr="006B3950">
      <w:t xml:space="preserve">o </w:t>
    </w:r>
    <w:r>
      <w:t>KLINIEK (SGPC)</w:t>
    </w:r>
    <w:r>
      <w:tab/>
    </w:r>
    <w:r>
      <w:tab/>
      <w:t>Página</w:t>
    </w:r>
    <w:r w:rsidRPr="008773BD">
      <w:t xml:space="preserve"> </w:t>
    </w:r>
    <w:r>
      <w:fldChar w:fldCharType="begin"/>
    </w:r>
    <w:r w:rsidRPr="008773BD"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4B0567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746"/>
        </w:tabs>
        <w:ind w:left="1746" w:hanging="576"/>
      </w:pPr>
      <w:rPr>
        <w:rFonts w:ascii="Arial" w:hAnsi="Arial" w:cs="Arial" w:hint="default"/>
        <w:b/>
        <w:bCs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03204"/>
    <w:multiLevelType w:val="hybridMultilevel"/>
    <w:tmpl w:val="ECD67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007AE"/>
    <w:multiLevelType w:val="hybridMultilevel"/>
    <w:tmpl w:val="AF28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F28D3"/>
    <w:multiLevelType w:val="hybridMultilevel"/>
    <w:tmpl w:val="0B3C7182"/>
    <w:lvl w:ilvl="0" w:tplc="3E4440F2">
      <w:numFmt w:val="bullet"/>
      <w:lvlText w:val="•"/>
      <w:lvlJc w:val="left"/>
      <w:pPr>
        <w:ind w:left="1080" w:hanging="720"/>
      </w:pPr>
      <w:rPr>
        <w:rFonts w:ascii="Times" w:eastAsia="Times New Roman" w:hAnsi="Times" w:cs="Time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56587E"/>
    <w:multiLevelType w:val="hybridMultilevel"/>
    <w:tmpl w:val="3F668FCA"/>
    <w:lvl w:ilvl="0" w:tplc="FAC269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E40F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89A58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0AF7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0276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58A6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BE04B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FA10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EFA2C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F3EE0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C184B"/>
    <w:multiLevelType w:val="multilevel"/>
    <w:tmpl w:val="3F4E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C4C2A"/>
    <w:multiLevelType w:val="hybridMultilevel"/>
    <w:tmpl w:val="C55A9E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36F3"/>
    <w:multiLevelType w:val="hybridMultilevel"/>
    <w:tmpl w:val="99FAB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E75F31"/>
    <w:multiLevelType w:val="multilevel"/>
    <w:tmpl w:val="6C90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BE0117"/>
    <w:multiLevelType w:val="hybridMultilevel"/>
    <w:tmpl w:val="D88E6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A2482D"/>
    <w:multiLevelType w:val="hybridMultilevel"/>
    <w:tmpl w:val="698A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C16B8"/>
    <w:multiLevelType w:val="hybridMultilevel"/>
    <w:tmpl w:val="7B1C82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54A74"/>
    <w:multiLevelType w:val="multilevel"/>
    <w:tmpl w:val="54BAE08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2DA71206"/>
    <w:multiLevelType w:val="multilevel"/>
    <w:tmpl w:val="D8BC5B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 w15:restartNumberingAfterBreak="0">
    <w:nsid w:val="340865D3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171195"/>
    <w:multiLevelType w:val="hybridMultilevel"/>
    <w:tmpl w:val="435EF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C620DC"/>
    <w:multiLevelType w:val="hybridMultilevel"/>
    <w:tmpl w:val="BFF47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B2577"/>
    <w:multiLevelType w:val="hybridMultilevel"/>
    <w:tmpl w:val="1B90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803165"/>
    <w:multiLevelType w:val="multilevel"/>
    <w:tmpl w:val="BC9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34742"/>
    <w:multiLevelType w:val="multilevel"/>
    <w:tmpl w:val="ECA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D03E7B"/>
    <w:multiLevelType w:val="hybridMultilevel"/>
    <w:tmpl w:val="618829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D25109"/>
    <w:multiLevelType w:val="hybridMultilevel"/>
    <w:tmpl w:val="1FA090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60CDE"/>
    <w:multiLevelType w:val="multilevel"/>
    <w:tmpl w:val="917CE21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24" w15:restartNumberingAfterBreak="0">
    <w:nsid w:val="71464C5E"/>
    <w:multiLevelType w:val="hybridMultilevel"/>
    <w:tmpl w:val="E116B1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4"/>
  </w:num>
  <w:num w:numId="5">
    <w:abstractNumId w:val="10"/>
  </w:num>
  <w:num w:numId="6">
    <w:abstractNumId w:val="18"/>
  </w:num>
  <w:num w:numId="7">
    <w:abstractNumId w:val="2"/>
  </w:num>
  <w:num w:numId="8">
    <w:abstractNumId w:val="17"/>
  </w:num>
  <w:num w:numId="9">
    <w:abstractNumId w:val="8"/>
  </w:num>
  <w:num w:numId="10">
    <w:abstractNumId w:val="24"/>
  </w:num>
  <w:num w:numId="11">
    <w:abstractNumId w:val="9"/>
  </w:num>
  <w:num w:numId="12">
    <w:abstractNumId w:val="6"/>
  </w:num>
  <w:num w:numId="13">
    <w:abstractNumId w:val="20"/>
  </w:num>
  <w:num w:numId="14">
    <w:abstractNumId w:val="19"/>
  </w:num>
  <w:num w:numId="15">
    <w:abstractNumId w:val="21"/>
  </w:num>
  <w:num w:numId="16">
    <w:abstractNumId w:val="11"/>
  </w:num>
  <w:num w:numId="17">
    <w:abstractNumId w:val="22"/>
  </w:num>
  <w:num w:numId="18">
    <w:abstractNumId w:val="3"/>
  </w:num>
  <w:num w:numId="19">
    <w:abstractNumId w:val="23"/>
  </w:num>
  <w:num w:numId="20">
    <w:abstractNumId w:val="16"/>
  </w:num>
  <w:num w:numId="21">
    <w:abstractNumId w:val="5"/>
  </w:num>
  <w:num w:numId="22">
    <w:abstractNumId w:val="7"/>
  </w:num>
  <w:num w:numId="23">
    <w:abstractNumId w:val="12"/>
  </w:num>
  <w:num w:numId="24">
    <w:abstractNumId w:val="1"/>
  </w:num>
  <w:num w:numId="25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Alberto Junior Massavanhane">
    <w15:presenceInfo w15:providerId="Windows Live" w15:userId="5c2d7440d3b6fc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1D"/>
    <w:rsid w:val="000054AF"/>
    <w:rsid w:val="00035FB0"/>
    <w:rsid w:val="00043104"/>
    <w:rsid w:val="00050BEE"/>
    <w:rsid w:val="00053A4D"/>
    <w:rsid w:val="00062023"/>
    <w:rsid w:val="00076197"/>
    <w:rsid w:val="000A3E3C"/>
    <w:rsid w:val="000D75D3"/>
    <w:rsid w:val="00120EC6"/>
    <w:rsid w:val="001432BB"/>
    <w:rsid w:val="00180AC2"/>
    <w:rsid w:val="001B3486"/>
    <w:rsid w:val="00205D1D"/>
    <w:rsid w:val="00223550"/>
    <w:rsid w:val="002235D6"/>
    <w:rsid w:val="002276C6"/>
    <w:rsid w:val="00231533"/>
    <w:rsid w:val="00237C56"/>
    <w:rsid w:val="0024199A"/>
    <w:rsid w:val="002A526F"/>
    <w:rsid w:val="002F7FB0"/>
    <w:rsid w:val="00317B9D"/>
    <w:rsid w:val="00326322"/>
    <w:rsid w:val="00352EAB"/>
    <w:rsid w:val="00381510"/>
    <w:rsid w:val="003815F2"/>
    <w:rsid w:val="003911E7"/>
    <w:rsid w:val="00401821"/>
    <w:rsid w:val="004052D0"/>
    <w:rsid w:val="0042317B"/>
    <w:rsid w:val="00453011"/>
    <w:rsid w:val="00494E63"/>
    <w:rsid w:val="004959DD"/>
    <w:rsid w:val="004C3095"/>
    <w:rsid w:val="00522C9A"/>
    <w:rsid w:val="00573D67"/>
    <w:rsid w:val="00586C51"/>
    <w:rsid w:val="005A2E28"/>
    <w:rsid w:val="005B129A"/>
    <w:rsid w:val="005E32E7"/>
    <w:rsid w:val="005E4C16"/>
    <w:rsid w:val="00620E1E"/>
    <w:rsid w:val="00635644"/>
    <w:rsid w:val="006679C6"/>
    <w:rsid w:val="006736CE"/>
    <w:rsid w:val="00686563"/>
    <w:rsid w:val="006A1DAD"/>
    <w:rsid w:val="006B3950"/>
    <w:rsid w:val="006D7411"/>
    <w:rsid w:val="00760678"/>
    <w:rsid w:val="00760843"/>
    <w:rsid w:val="00775F32"/>
    <w:rsid w:val="007C5663"/>
    <w:rsid w:val="007D7969"/>
    <w:rsid w:val="007E4517"/>
    <w:rsid w:val="00801FE2"/>
    <w:rsid w:val="00834752"/>
    <w:rsid w:val="008353A9"/>
    <w:rsid w:val="008410E4"/>
    <w:rsid w:val="008504AE"/>
    <w:rsid w:val="008773BD"/>
    <w:rsid w:val="00891B54"/>
    <w:rsid w:val="008A39C7"/>
    <w:rsid w:val="008A4339"/>
    <w:rsid w:val="008C2D0D"/>
    <w:rsid w:val="008E58CC"/>
    <w:rsid w:val="00904C64"/>
    <w:rsid w:val="00992AC4"/>
    <w:rsid w:val="009B4498"/>
    <w:rsid w:val="009D2137"/>
    <w:rsid w:val="009F4DC9"/>
    <w:rsid w:val="00A133D6"/>
    <w:rsid w:val="00A30C30"/>
    <w:rsid w:val="00A82023"/>
    <w:rsid w:val="00AA5758"/>
    <w:rsid w:val="00AE292B"/>
    <w:rsid w:val="00B3085B"/>
    <w:rsid w:val="00B326B8"/>
    <w:rsid w:val="00B36024"/>
    <w:rsid w:val="00B4675A"/>
    <w:rsid w:val="00B57AC8"/>
    <w:rsid w:val="00BA2CBE"/>
    <w:rsid w:val="00BE5327"/>
    <w:rsid w:val="00C014BD"/>
    <w:rsid w:val="00C0209B"/>
    <w:rsid w:val="00C27D7A"/>
    <w:rsid w:val="00C3270D"/>
    <w:rsid w:val="00C330D2"/>
    <w:rsid w:val="00C35D28"/>
    <w:rsid w:val="00C41305"/>
    <w:rsid w:val="00C44A5D"/>
    <w:rsid w:val="00C70FCC"/>
    <w:rsid w:val="00C921A7"/>
    <w:rsid w:val="00CA0487"/>
    <w:rsid w:val="00CA05F7"/>
    <w:rsid w:val="00CB27CA"/>
    <w:rsid w:val="00CD6A0C"/>
    <w:rsid w:val="00CE283B"/>
    <w:rsid w:val="00D05CF8"/>
    <w:rsid w:val="00D35AB4"/>
    <w:rsid w:val="00D360FB"/>
    <w:rsid w:val="00D43F92"/>
    <w:rsid w:val="00D6201A"/>
    <w:rsid w:val="00DD4D36"/>
    <w:rsid w:val="00DD6180"/>
    <w:rsid w:val="00E4223E"/>
    <w:rsid w:val="00E92797"/>
    <w:rsid w:val="00E938B6"/>
    <w:rsid w:val="00EC5276"/>
    <w:rsid w:val="00F10BC6"/>
    <w:rsid w:val="00F94B2A"/>
    <w:rsid w:val="00FE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656D94F"/>
  <w15:chartTrackingRefBased/>
  <w15:docId w15:val="{6F7C3135-2E7B-4440-8B75-B15F2503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  <w:lsdException w:name="Smart Link Error" w:uiPriority="49"/>
  </w:latentStyles>
  <w:style w:type="paragraph" w:default="1" w:styleId="Normal">
    <w:name w:val="Normal"/>
    <w:qFormat/>
    <w:pPr>
      <w:spacing w:line="240" w:lineRule="exact"/>
    </w:pPr>
    <w:rPr>
      <w:rFonts w:ascii="Times" w:hAnsi="Times" w:cs="Times"/>
      <w:sz w:val="24"/>
      <w:szCs w:val="24"/>
      <w:lang w:val="pt-BR" w:eastAsia="en-US" w:bidi="he-IL"/>
    </w:rPr>
  </w:style>
  <w:style w:type="paragraph" w:styleId="Ttulo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semiHidden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bullet">
    <w:name w:val="bullet"/>
    <w:basedOn w:val="Normal"/>
    <w:rPr>
      <w:rFonts w:ascii="Arial" w:hAnsi="Arial" w:cs="Arial"/>
      <w:sz w:val="20"/>
      <w:szCs w:val="20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paragraph" w:customStyle="1" w:styleId="heading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umrio1">
    <w:name w:val="toc 1"/>
    <w:basedOn w:val="Normal"/>
    <w:next w:val="Normal"/>
    <w:uiPriority w:val="39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tulo">
    <w:name w:val="Title"/>
    <w:basedOn w:val="Normal"/>
    <w:qFormat/>
    <w:rsid w:val="00FE1B5C"/>
    <w:pPr>
      <w:spacing w:before="120" w:after="36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styleId="Sumrio3">
    <w:name w:val="toc 3"/>
    <w:basedOn w:val="Normal"/>
    <w:next w:val="Normal"/>
    <w:semiHidden/>
    <w:pPr>
      <w:ind w:left="480"/>
    </w:pPr>
    <w:rPr>
      <w:rFonts w:ascii="Times New Roman" w:hAnsi="Times New Roman" w:cs="Times New Roman"/>
      <w:i/>
      <w:iCs/>
      <w:sz w:val="20"/>
      <w:szCs w:val="20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 w:cs="Times New Roman"/>
      <w:sz w:val="18"/>
      <w:szCs w:val="18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 w:cs="Times New Roman"/>
      <w:sz w:val="18"/>
      <w:szCs w:val="18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 w:cs="Times New Roman"/>
      <w:sz w:val="18"/>
      <w:szCs w:val="18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 w:cs="Times New Roman"/>
      <w:sz w:val="18"/>
      <w:szCs w:val="18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 w:cs="Times New Roman"/>
      <w:sz w:val="18"/>
      <w:szCs w:val="18"/>
    </w:rPr>
  </w:style>
  <w:style w:type="paragraph" w:customStyle="1" w:styleId="template">
    <w:name w:val="template"/>
    <w:basedOn w:val="Normal"/>
    <w:rPr>
      <w:rFonts w:ascii="Arial" w:hAnsi="Arial" w:cs="Arial"/>
      <w:i/>
      <w:iCs/>
      <w:sz w:val="22"/>
      <w:szCs w:val="22"/>
    </w:rPr>
  </w:style>
  <w:style w:type="character" w:styleId="Nmerodepgina">
    <w:name w:val="page number"/>
    <w:basedOn w:val="Fontepargpadro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 w:cs="Arial"/>
      <w:i/>
      <w:iCs/>
      <w:sz w:val="22"/>
      <w:szCs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 w:cs="Times New Roman"/>
    </w:rPr>
  </w:style>
  <w:style w:type="paragraph" w:customStyle="1" w:styleId="ByLine">
    <w:name w:val="ByLine"/>
    <w:basedOn w:val="Ttulo"/>
    <w:pPr>
      <w:spacing w:after="720"/>
    </w:pPr>
    <w:rPr>
      <w:sz w:val="28"/>
      <w:szCs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pPr>
      <w:pBdr>
        <w:top w:val="single" w:sz="48" w:space="1" w:color="auto"/>
      </w:pBdr>
      <w:spacing w:before="960" w:after="0"/>
    </w:pPr>
    <w:rPr>
      <w:sz w:val="28"/>
      <w:szCs w:val="28"/>
    </w:rPr>
  </w:style>
  <w:style w:type="paragraph" w:customStyle="1" w:styleId="line">
    <w:name w:val="line"/>
    <w:basedOn w:val="Ttulo"/>
    <w:pPr>
      <w:pBdr>
        <w:top w:val="single" w:sz="36" w:space="1" w:color="auto"/>
      </w:pBdr>
      <w:spacing w:after="0"/>
    </w:pPr>
    <w:rPr>
      <w:sz w:val="40"/>
      <w:szCs w:val="40"/>
    </w:rPr>
  </w:style>
  <w:style w:type="character" w:customStyle="1" w:styleId="Ttulo2Char">
    <w:name w:val="Título 2 Char"/>
    <w:link w:val="Ttulo2"/>
    <w:rsid w:val="006A1DAD"/>
    <w:rPr>
      <w:rFonts w:ascii="Times" w:hAnsi="Times" w:cs="Times"/>
      <w:b/>
      <w:bCs/>
      <w:sz w:val="28"/>
      <w:szCs w:val="28"/>
      <w:lang w:eastAsia="en-US" w:bidi="he-IL"/>
    </w:rPr>
  </w:style>
  <w:style w:type="paragraph" w:customStyle="1" w:styleId="Table-Text">
    <w:name w:val="Table - Text"/>
    <w:basedOn w:val="Normal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NormalWeb">
    <w:name w:val="Normal (Web)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 New Roman" w:hAnsi="Times New Roman" w:cs="Times New Roman"/>
      <w:lang w:val="en-US"/>
    </w:rPr>
  </w:style>
  <w:style w:type="character" w:styleId="Hyperlink">
    <w:name w:val="Hyperlink"/>
    <w:uiPriority w:val="99"/>
    <w:unhideWhenUsed/>
    <w:rsid w:val="00522C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A526F"/>
    <w:pPr>
      <w:ind w:left="720"/>
      <w:contextualSpacing/>
    </w:pPr>
  </w:style>
  <w:style w:type="character" w:customStyle="1" w:styleId="apple-tab-span">
    <w:name w:val="apple-tab-span"/>
    <w:basedOn w:val="Fontepargpadro"/>
    <w:rsid w:val="00C921A7"/>
  </w:style>
  <w:style w:type="character" w:customStyle="1" w:styleId="CabealhoChar">
    <w:name w:val="Cabeçalho Char"/>
    <w:basedOn w:val="Fontepargpadro"/>
    <w:link w:val="Cabealho"/>
    <w:rsid w:val="00A133D6"/>
    <w:rPr>
      <w:rFonts w:ascii="Times" w:hAnsi="Times" w:cs="Times"/>
      <w:b/>
      <w:bCs/>
      <w:i/>
      <w:iCs/>
      <w:lang w:val="pt-BR" w:eastAsia="en-US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0D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0D2"/>
    <w:rPr>
      <w:rFonts w:ascii="Segoe UI" w:hAnsi="Segoe UI" w:cs="Segoe UI"/>
      <w:sz w:val="18"/>
      <w:szCs w:val="18"/>
      <w:lang w:val="pt-BR" w:eastAsia="en-US" w:bidi="he-IL"/>
    </w:rPr>
  </w:style>
  <w:style w:type="paragraph" w:customStyle="1" w:styleId="TextoNormal">
    <w:name w:val="Texto Normal"/>
    <w:rsid w:val="00062023"/>
    <w:pPr>
      <w:spacing w:before="60" w:after="60"/>
      <w:ind w:left="578"/>
      <w:jc w:val="both"/>
    </w:pPr>
    <w:rPr>
      <w:noProof/>
      <w:sz w:val="22"/>
      <w:lang w:val="pt-BR" w:eastAsia="pt-BR"/>
    </w:rPr>
  </w:style>
  <w:style w:type="table" w:styleId="Tabelacomgrade">
    <w:name w:val="Table Grid"/>
    <w:basedOn w:val="Tabelanormal"/>
    <w:uiPriority w:val="59"/>
    <w:rsid w:val="007E45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35D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46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6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8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12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02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umguides.org/docs/scrumguide/v2017/2017-Scrum-Guide-Portuguese-Brazilian.pdf" TargetMode="External"/><Relationship Id="rId13" Type="http://schemas.microsoft.com/office/2007/relationships/diagramDrawing" Target="diagrams/drawing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51AB88-4C1D-4D48-AEF8-28AE85C74703}" type="doc">
      <dgm:prSet loTypeId="urn:microsoft.com/office/officeart/2005/8/layout/radial5" loCatId="relationship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8D2D1B3-4D62-4B0B-8D17-FEF7BF4DA849}">
      <dgm:prSet phldrT="[Text]"/>
      <dgm:spPr>
        <a:xfrm>
          <a:off x="1887652" y="2127145"/>
          <a:ext cx="1348600" cy="1348600"/>
        </a:xfr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gm:t>
    </dgm:pt>
    <dgm:pt modelId="{CF500774-36F4-456D-BF0D-8C6F2CFB79AB}" type="par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7892E677-3546-4DE3-AD16-152C966A3244}" type="sibTrans" cxnId="{D710BABC-0F10-47E2-B4A6-EF5CAFCDBC1F}">
      <dgm:prSet/>
      <dgm:spPr/>
      <dgm:t>
        <a:bodyPr/>
        <a:lstStyle/>
        <a:p>
          <a:pPr algn="ctr"/>
          <a:endParaRPr lang="en-US"/>
        </a:p>
      </dgm:t>
    </dgm:pt>
    <dgm:pt modelId="{CA349793-9122-49FB-9DBF-DE1500B4D279}">
      <dgm:prSet phldrT="[Text]" custT="1"/>
      <dgm:spPr>
        <a:xfrm>
          <a:off x="2022512" y="209056"/>
          <a:ext cx="1078880" cy="1078880"/>
        </a:xfr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D363789F-65C8-4672-B610-5E1CE3FE4699}" type="parTrans" cxnId="{19C11F2A-6AC1-438B-91F5-CDFBD448C620}">
      <dgm:prSet/>
      <dgm:spPr>
        <a:xfrm rot="16200000">
          <a:off x="2339562" y="1490867"/>
          <a:ext cx="444780" cy="458524"/>
        </a:xfr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290F3CE8-A2B7-4300-A444-0A8CA5D882F8}" type="sibTrans" cxnId="{19C11F2A-6AC1-438B-91F5-CDFBD448C620}">
      <dgm:prSet/>
      <dgm:spPr/>
      <dgm:t>
        <a:bodyPr/>
        <a:lstStyle/>
        <a:p>
          <a:pPr algn="ctr"/>
          <a:endParaRPr lang="en-US"/>
        </a:p>
      </dgm:t>
    </dgm:pt>
    <dgm:pt modelId="{19A6D256-53F7-4400-8DD0-4F4033CBD399}">
      <dgm:prSet phldrT="[Text]" custT="1"/>
      <dgm:spPr>
        <a:xfrm>
          <a:off x="3265565" y="689355"/>
          <a:ext cx="1231995" cy="1078880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351518E8-AE21-4C82-BAC1-A531DBE69C2E}" type="parTrans" cxnId="{AFA4574C-0CD0-4457-B730-09766F974426}">
      <dgm:prSet/>
      <dgm:spPr>
        <a:xfrm rot="18600000">
          <a:off x="3033309" y="1754257"/>
          <a:ext cx="429929" cy="458524"/>
        </a:xfr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A56612B6-36BA-4A4B-9937-A16A8CE41D48}" type="sibTrans" cxnId="{AFA4574C-0CD0-4457-B730-09766F974426}">
      <dgm:prSet/>
      <dgm:spPr/>
      <dgm:t>
        <a:bodyPr/>
        <a:lstStyle/>
        <a:p>
          <a:pPr algn="ctr"/>
          <a:endParaRPr lang="en-US"/>
        </a:p>
      </dgm:t>
    </dgm:pt>
    <dgm:pt modelId="{2877840E-AD68-43AE-ACC0-729CF675E886}">
      <dgm:prSet phldrT="[Text]" custT="1"/>
      <dgm:spPr>
        <a:xfrm>
          <a:off x="4003647" y="1905514"/>
          <a:ext cx="1160131" cy="1078880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6C7615C9-117D-41B6-9E11-58F230B16C81}" type="parTrans" cxnId="{B9B27E8E-424E-4365-9914-A335F7D32EC8}">
      <dgm:prSet/>
      <dgm:spPr>
        <a:xfrm rot="21000000">
          <a:off x="3396103" y="2387721"/>
          <a:ext cx="423971" cy="458524"/>
        </a:xfr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988096ED-4212-4035-A3BE-6C90550011F2}" type="sibTrans" cxnId="{B9B27E8E-424E-4365-9914-A335F7D32EC8}">
      <dgm:prSet/>
      <dgm:spPr/>
      <dgm:t>
        <a:bodyPr/>
        <a:lstStyle/>
        <a:p>
          <a:pPr algn="ctr"/>
          <a:endParaRPr lang="en-US"/>
        </a:p>
      </dgm:t>
    </dgm:pt>
    <dgm:pt modelId="{4FAC8E91-F427-4883-88C9-EF8EA4EB2A3C}">
      <dgm:prSet phldrT="[Text]" custT="1"/>
      <dgm:spPr>
        <a:xfrm>
          <a:off x="3626524" y="3288480"/>
          <a:ext cx="1426668" cy="1078880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F0A37412-A1D6-43E0-B7EF-56A905AD5D81}" type="parTrans" cxnId="{A0DAD546-262A-470D-B58C-F01B3AF62BF0}">
      <dgm:prSet/>
      <dgm:spPr>
        <a:xfrm rot="1800000">
          <a:off x="3258143" y="3084893"/>
          <a:ext cx="383695" cy="458524"/>
        </a:xfr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endParaRPr lang="en-US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gm:t>
    </dgm:pt>
    <dgm:pt modelId="{640B4288-C55C-4A95-8B79-A1766C985694}" type="sibTrans" cxnId="{A0DAD546-262A-470D-B58C-F01B3AF62BF0}">
      <dgm:prSet/>
      <dgm:spPr/>
      <dgm:t>
        <a:bodyPr/>
        <a:lstStyle/>
        <a:p>
          <a:pPr algn="ctr"/>
          <a:endParaRPr lang="en-US"/>
        </a:p>
      </dgm:t>
    </dgm:pt>
    <dgm:pt modelId="{7D4A3B82-8BB6-4B46-A2EC-4FEAB45F8B25}">
      <dgm:prSet phldrT="[Text]" custT="1"/>
      <dgm:spPr>
        <a:xfrm>
          <a:off x="2724662" y="4191147"/>
          <a:ext cx="1078880" cy="1078880"/>
        </a:xfr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 algn="ctr"/>
          <a:r>
            <a:rPr lang="en-US" sz="1000" b="1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gm:t>
    </dgm:pt>
    <dgm:pt modelId="{58CC2C7F-C14C-43EA-9B23-290DFE7D7671}" type="parTrans" cxnId="{B4D9825C-5CFC-4269-B8BE-F5CEC88F3753}">
      <dgm:prSet/>
      <dgm:spPr/>
      <dgm:t>
        <a:bodyPr/>
        <a:lstStyle/>
        <a:p>
          <a:endParaRPr lang="en-US"/>
        </a:p>
      </dgm:t>
    </dgm:pt>
    <dgm:pt modelId="{A14460C7-434B-4A50-B7AF-8B259F628BF5}" type="sibTrans" cxnId="{B4D9825C-5CFC-4269-B8BE-F5CEC88F3753}">
      <dgm:prSet/>
      <dgm:spPr/>
      <dgm:t>
        <a:bodyPr/>
        <a:lstStyle/>
        <a:p>
          <a:endParaRPr lang="pt-PT"/>
        </a:p>
      </dgm:t>
    </dgm:pt>
    <dgm:pt modelId="{86F7F4F6-1F6A-4863-92E7-097497D96906}" type="pres">
      <dgm:prSet presAssocID="{3451AB88-4C1D-4D48-AEF8-28AE85C7470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91EBCC91-B48D-4638-BD0D-C756D9177D39}" type="pres">
      <dgm:prSet presAssocID="{E8D2D1B3-4D62-4B0B-8D17-FEF7BF4DA849}" presName="centerShape" presStyleLbl="node0" presStyleIdx="0" presStyleCnt="1"/>
      <dgm:spPr>
        <a:prstGeom prst="ellipse">
          <a:avLst/>
        </a:prstGeom>
      </dgm:spPr>
    </dgm:pt>
    <dgm:pt modelId="{6E10102C-1737-49CA-9BAA-DBBCBF10DDD3}" type="pres">
      <dgm:prSet presAssocID="{D363789F-65C8-4672-B610-5E1CE3FE4699}" presName="parTrans" presStyleLbl="sibTrans2D1" presStyleIdx="0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0758397-4742-4FFE-8DA3-246510372E95}" type="pres">
      <dgm:prSet presAssocID="{D363789F-65C8-4672-B610-5E1CE3FE4699}" presName="connectorText" presStyleLbl="sibTrans2D1" presStyleIdx="0" presStyleCnt="5"/>
      <dgm:spPr/>
    </dgm:pt>
    <dgm:pt modelId="{F7B772A3-385A-462F-8FDA-10765BFD2F25}" type="pres">
      <dgm:prSet presAssocID="{CA349793-9122-49FB-9DBF-DE1500B4D279}" presName="node" presStyleLbl="node1" presStyleIdx="0" presStyleCnt="5">
        <dgm:presLayoutVars>
          <dgm:bulletEnabled val="1"/>
        </dgm:presLayoutVars>
      </dgm:prSet>
      <dgm:spPr>
        <a:prstGeom prst="ellipse">
          <a:avLst/>
        </a:prstGeom>
      </dgm:spPr>
    </dgm:pt>
    <dgm:pt modelId="{088F7130-4636-4AEA-BA30-464558A9ECAE}" type="pres">
      <dgm:prSet presAssocID="{351518E8-AE21-4C82-BAC1-A531DBE69C2E}" presName="parTrans" presStyleLbl="sibTrans2D1" presStyleIdx="1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DEA010A6-37A3-4403-B384-E3AFE2C21617}" type="pres">
      <dgm:prSet presAssocID="{351518E8-AE21-4C82-BAC1-A531DBE69C2E}" presName="connectorText" presStyleLbl="sibTrans2D1" presStyleIdx="1" presStyleCnt="5"/>
      <dgm:spPr/>
    </dgm:pt>
    <dgm:pt modelId="{6638BF2D-AD0B-49BB-B728-D0DBC2183780}" type="pres">
      <dgm:prSet presAssocID="{19A6D256-53F7-4400-8DD0-4F4033CBD399}" presName="node" presStyleLbl="node1" presStyleIdx="1" presStyleCnt="5" custScaleX="114192">
        <dgm:presLayoutVars>
          <dgm:bulletEnabled val="1"/>
        </dgm:presLayoutVars>
      </dgm:prSet>
      <dgm:spPr>
        <a:prstGeom prst="ellipse">
          <a:avLst/>
        </a:prstGeom>
      </dgm:spPr>
    </dgm:pt>
    <dgm:pt modelId="{F7BC3B32-8A67-425B-8CED-A9ED9F26B79F}" type="pres">
      <dgm:prSet presAssocID="{6C7615C9-117D-41B6-9E11-58F230B16C81}" presName="parTrans" presStyleLbl="sibTrans2D1" presStyleIdx="2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910E0A85-CBED-4663-BFC0-9288895E5E8A}" type="pres">
      <dgm:prSet presAssocID="{6C7615C9-117D-41B6-9E11-58F230B16C81}" presName="connectorText" presStyleLbl="sibTrans2D1" presStyleIdx="2" presStyleCnt="5"/>
      <dgm:spPr/>
    </dgm:pt>
    <dgm:pt modelId="{B2C6F003-A017-4304-BC1C-0710DF1D2157}" type="pres">
      <dgm:prSet presAssocID="{2877840E-AD68-43AE-ACC0-729CF675E886}" presName="node" presStyleLbl="node1" presStyleIdx="2" presStyleCnt="5" custScaleX="107531">
        <dgm:presLayoutVars>
          <dgm:bulletEnabled val="1"/>
        </dgm:presLayoutVars>
      </dgm:prSet>
      <dgm:spPr>
        <a:prstGeom prst="ellipse">
          <a:avLst/>
        </a:prstGeom>
      </dgm:spPr>
    </dgm:pt>
    <dgm:pt modelId="{90B3B980-BF12-43BE-B29B-6903A8381276}" type="pres">
      <dgm:prSet presAssocID="{F0A37412-A1D6-43E0-B7EF-56A905AD5D81}" presName="parTrans" presStyleLbl="sibTrans2D1" presStyleIdx="3" presStyleCnt="5"/>
      <dgm:spPr>
        <a:prstGeom prst="rightArrow">
          <a:avLst>
            <a:gd name="adj1" fmla="val 60000"/>
            <a:gd name="adj2" fmla="val 50000"/>
          </a:avLst>
        </a:prstGeom>
      </dgm:spPr>
    </dgm:pt>
    <dgm:pt modelId="{32F963F7-0F05-4A36-9FA3-D2B57B72AFE4}" type="pres">
      <dgm:prSet presAssocID="{F0A37412-A1D6-43E0-B7EF-56A905AD5D81}" presName="connectorText" presStyleLbl="sibTrans2D1" presStyleIdx="3" presStyleCnt="5"/>
      <dgm:spPr/>
    </dgm:pt>
    <dgm:pt modelId="{C2B6184A-C7DB-4AF3-AE36-E3ABECDB78C4}" type="pres">
      <dgm:prSet presAssocID="{4FAC8E91-F427-4883-88C9-EF8EA4EB2A3C}" presName="node" presStyleLbl="node1" presStyleIdx="3" presStyleCnt="5" custScaleX="132236">
        <dgm:presLayoutVars>
          <dgm:bulletEnabled val="1"/>
        </dgm:presLayoutVars>
      </dgm:prSet>
      <dgm:spPr>
        <a:prstGeom prst="ellipse">
          <a:avLst/>
        </a:prstGeom>
      </dgm:spPr>
    </dgm:pt>
    <dgm:pt modelId="{42958DE5-9638-4D04-A4AB-394031571E44}" type="pres">
      <dgm:prSet presAssocID="{58CC2C7F-C14C-43EA-9B23-290DFE7D7671}" presName="parTrans" presStyleLbl="sibTrans2D1" presStyleIdx="4" presStyleCnt="5"/>
      <dgm:spPr/>
    </dgm:pt>
    <dgm:pt modelId="{A527E664-0DE4-4E76-B7CF-EC3586E644BB}" type="pres">
      <dgm:prSet presAssocID="{58CC2C7F-C14C-43EA-9B23-290DFE7D7671}" presName="connectorText" presStyleLbl="sibTrans2D1" presStyleIdx="4" presStyleCnt="5"/>
      <dgm:spPr/>
    </dgm:pt>
    <dgm:pt modelId="{650D5E13-1ABB-4504-BBE1-6199C89039DB}" type="pres">
      <dgm:prSet presAssocID="{7D4A3B82-8BB6-4B46-A2EC-4FEAB45F8B25}" presName="node" presStyleLbl="node1" presStyleIdx="4" presStyleCnt="5" custScaleX="128017" custScaleY="102356">
        <dgm:presLayoutVars>
          <dgm:bulletEnabled val="1"/>
        </dgm:presLayoutVars>
      </dgm:prSet>
      <dgm:spPr/>
    </dgm:pt>
  </dgm:ptLst>
  <dgm:cxnLst>
    <dgm:cxn modelId="{19C11F2A-6AC1-438B-91F5-CDFBD448C620}" srcId="{E8D2D1B3-4D62-4B0B-8D17-FEF7BF4DA849}" destId="{CA349793-9122-49FB-9DBF-DE1500B4D279}" srcOrd="0" destOrd="0" parTransId="{D363789F-65C8-4672-B610-5E1CE3FE4699}" sibTransId="{290F3CE8-A2B7-4300-A444-0A8CA5D882F8}"/>
    <dgm:cxn modelId="{C7659740-E061-4B72-83C1-46B611FD8894}" type="presOf" srcId="{7D4A3B82-8BB6-4B46-A2EC-4FEAB45F8B25}" destId="{650D5E13-1ABB-4504-BBE1-6199C89039DB}" srcOrd="0" destOrd="0" presId="urn:microsoft.com/office/officeart/2005/8/layout/radial5"/>
    <dgm:cxn modelId="{B4D9825C-5CFC-4269-B8BE-F5CEC88F3753}" srcId="{E8D2D1B3-4D62-4B0B-8D17-FEF7BF4DA849}" destId="{7D4A3B82-8BB6-4B46-A2EC-4FEAB45F8B25}" srcOrd="4" destOrd="0" parTransId="{58CC2C7F-C14C-43EA-9B23-290DFE7D7671}" sibTransId="{A14460C7-434B-4A50-B7AF-8B259F628BF5}"/>
    <dgm:cxn modelId="{A0DAD546-262A-470D-B58C-F01B3AF62BF0}" srcId="{E8D2D1B3-4D62-4B0B-8D17-FEF7BF4DA849}" destId="{4FAC8E91-F427-4883-88C9-EF8EA4EB2A3C}" srcOrd="3" destOrd="0" parTransId="{F0A37412-A1D6-43E0-B7EF-56A905AD5D81}" sibTransId="{640B4288-C55C-4A95-8B79-A1766C985694}"/>
    <dgm:cxn modelId="{AFA4574C-0CD0-4457-B730-09766F974426}" srcId="{E8D2D1B3-4D62-4B0B-8D17-FEF7BF4DA849}" destId="{19A6D256-53F7-4400-8DD0-4F4033CBD399}" srcOrd="1" destOrd="0" parTransId="{351518E8-AE21-4C82-BAC1-A531DBE69C2E}" sibTransId="{A56612B6-36BA-4A4B-9937-A16A8CE41D48}"/>
    <dgm:cxn modelId="{8E51FE54-3CC6-4D08-BC44-F589C4B66AE6}" type="presOf" srcId="{6C7615C9-117D-41B6-9E11-58F230B16C81}" destId="{910E0A85-CBED-4663-BFC0-9288895E5E8A}" srcOrd="1" destOrd="0" presId="urn:microsoft.com/office/officeart/2005/8/layout/radial5"/>
    <dgm:cxn modelId="{4420AE76-2AEC-4839-B675-2F21B979A818}" type="presOf" srcId="{D363789F-65C8-4672-B610-5E1CE3FE4699}" destId="{30758397-4742-4FFE-8DA3-246510372E95}" srcOrd="1" destOrd="0" presId="urn:microsoft.com/office/officeart/2005/8/layout/radial5"/>
    <dgm:cxn modelId="{0839B378-2692-46CE-AA93-EC00E7C4A60A}" type="presOf" srcId="{58CC2C7F-C14C-43EA-9B23-290DFE7D7671}" destId="{A527E664-0DE4-4E76-B7CF-EC3586E644BB}" srcOrd="1" destOrd="0" presId="urn:microsoft.com/office/officeart/2005/8/layout/radial5"/>
    <dgm:cxn modelId="{23ECC984-BC14-4466-9382-9064F93BF35A}" type="presOf" srcId="{F0A37412-A1D6-43E0-B7EF-56A905AD5D81}" destId="{90B3B980-BF12-43BE-B29B-6903A8381276}" srcOrd="0" destOrd="0" presId="urn:microsoft.com/office/officeart/2005/8/layout/radial5"/>
    <dgm:cxn modelId="{B9B27E8E-424E-4365-9914-A335F7D32EC8}" srcId="{E8D2D1B3-4D62-4B0B-8D17-FEF7BF4DA849}" destId="{2877840E-AD68-43AE-ACC0-729CF675E886}" srcOrd="2" destOrd="0" parTransId="{6C7615C9-117D-41B6-9E11-58F230B16C81}" sibTransId="{988096ED-4212-4035-A3BE-6C90550011F2}"/>
    <dgm:cxn modelId="{8E002D95-E7BF-437C-A834-984041B005B9}" type="presOf" srcId="{351518E8-AE21-4C82-BAC1-A531DBE69C2E}" destId="{DEA010A6-37A3-4403-B384-E3AFE2C21617}" srcOrd="1" destOrd="0" presId="urn:microsoft.com/office/officeart/2005/8/layout/radial5"/>
    <dgm:cxn modelId="{3D3BA595-F023-41DD-95F3-297A7BDB8633}" type="presOf" srcId="{E8D2D1B3-4D62-4B0B-8D17-FEF7BF4DA849}" destId="{91EBCC91-B48D-4638-BD0D-C756D9177D39}" srcOrd="0" destOrd="0" presId="urn:microsoft.com/office/officeart/2005/8/layout/radial5"/>
    <dgm:cxn modelId="{07380BAC-EB5C-4737-A5B9-B978DCA8179D}" type="presOf" srcId="{2877840E-AD68-43AE-ACC0-729CF675E886}" destId="{B2C6F003-A017-4304-BC1C-0710DF1D2157}" srcOrd="0" destOrd="0" presId="urn:microsoft.com/office/officeart/2005/8/layout/radial5"/>
    <dgm:cxn modelId="{D710BABC-0F10-47E2-B4A6-EF5CAFCDBC1F}" srcId="{3451AB88-4C1D-4D48-AEF8-28AE85C74703}" destId="{E8D2D1B3-4D62-4B0B-8D17-FEF7BF4DA849}" srcOrd="0" destOrd="0" parTransId="{CF500774-36F4-456D-BF0D-8C6F2CFB79AB}" sibTransId="{7892E677-3546-4DE3-AD16-152C966A3244}"/>
    <dgm:cxn modelId="{CD7546BF-336B-4439-84AF-1BCF1AFA2A3E}" type="presOf" srcId="{6C7615C9-117D-41B6-9E11-58F230B16C81}" destId="{F7BC3B32-8A67-425B-8CED-A9ED9F26B79F}" srcOrd="0" destOrd="0" presId="urn:microsoft.com/office/officeart/2005/8/layout/radial5"/>
    <dgm:cxn modelId="{57735FC2-84F1-4F02-A907-35EE94F7A375}" type="presOf" srcId="{4FAC8E91-F427-4883-88C9-EF8EA4EB2A3C}" destId="{C2B6184A-C7DB-4AF3-AE36-E3ABECDB78C4}" srcOrd="0" destOrd="0" presId="urn:microsoft.com/office/officeart/2005/8/layout/radial5"/>
    <dgm:cxn modelId="{09594DC4-A5D9-409F-B055-4E0BFC225F0B}" type="presOf" srcId="{19A6D256-53F7-4400-8DD0-4F4033CBD399}" destId="{6638BF2D-AD0B-49BB-B728-D0DBC2183780}" srcOrd="0" destOrd="0" presId="urn:microsoft.com/office/officeart/2005/8/layout/radial5"/>
    <dgm:cxn modelId="{3BE93BD2-10B6-4676-A5D1-4797AEAD899C}" type="presOf" srcId="{F0A37412-A1D6-43E0-B7EF-56A905AD5D81}" destId="{32F963F7-0F05-4A36-9FA3-D2B57B72AFE4}" srcOrd="1" destOrd="0" presId="urn:microsoft.com/office/officeart/2005/8/layout/radial5"/>
    <dgm:cxn modelId="{DC17FDD4-6070-4EA5-A17E-82C3CE9528D6}" type="presOf" srcId="{CA349793-9122-49FB-9DBF-DE1500B4D279}" destId="{F7B772A3-385A-462F-8FDA-10765BFD2F25}" srcOrd="0" destOrd="0" presId="urn:microsoft.com/office/officeart/2005/8/layout/radial5"/>
    <dgm:cxn modelId="{3EFE7DDD-0C23-496F-A44F-E462BBC4CA36}" type="presOf" srcId="{D363789F-65C8-4672-B610-5E1CE3FE4699}" destId="{6E10102C-1737-49CA-9BAA-DBBCBF10DDD3}" srcOrd="0" destOrd="0" presId="urn:microsoft.com/office/officeart/2005/8/layout/radial5"/>
    <dgm:cxn modelId="{63DB49DF-1FA3-447B-B55A-8FB6D07043C3}" type="presOf" srcId="{3451AB88-4C1D-4D48-AEF8-28AE85C74703}" destId="{86F7F4F6-1F6A-4863-92E7-097497D96906}" srcOrd="0" destOrd="0" presId="urn:microsoft.com/office/officeart/2005/8/layout/radial5"/>
    <dgm:cxn modelId="{D1BE67ED-FBEE-493B-9558-1E545733F8E2}" type="presOf" srcId="{58CC2C7F-C14C-43EA-9B23-290DFE7D7671}" destId="{42958DE5-9638-4D04-A4AB-394031571E44}" srcOrd="0" destOrd="0" presId="urn:microsoft.com/office/officeart/2005/8/layout/radial5"/>
    <dgm:cxn modelId="{F0C30CFA-8C41-4A20-A973-5EF9E06585AD}" type="presOf" srcId="{351518E8-AE21-4C82-BAC1-A531DBE69C2E}" destId="{088F7130-4636-4AEA-BA30-464558A9ECAE}" srcOrd="0" destOrd="0" presId="urn:microsoft.com/office/officeart/2005/8/layout/radial5"/>
    <dgm:cxn modelId="{D8C18DC9-EE04-4939-B823-3B8C278B71E4}" type="presParOf" srcId="{86F7F4F6-1F6A-4863-92E7-097497D96906}" destId="{91EBCC91-B48D-4638-BD0D-C756D9177D39}" srcOrd="0" destOrd="0" presId="urn:microsoft.com/office/officeart/2005/8/layout/radial5"/>
    <dgm:cxn modelId="{D8F494F2-068C-44CD-9F47-161584C42E8D}" type="presParOf" srcId="{86F7F4F6-1F6A-4863-92E7-097497D96906}" destId="{6E10102C-1737-49CA-9BAA-DBBCBF10DDD3}" srcOrd="1" destOrd="0" presId="urn:microsoft.com/office/officeart/2005/8/layout/radial5"/>
    <dgm:cxn modelId="{473ABEFD-A0B4-4FE9-AEC3-866725BF6060}" type="presParOf" srcId="{6E10102C-1737-49CA-9BAA-DBBCBF10DDD3}" destId="{30758397-4742-4FFE-8DA3-246510372E95}" srcOrd="0" destOrd="0" presId="urn:microsoft.com/office/officeart/2005/8/layout/radial5"/>
    <dgm:cxn modelId="{F141014A-C357-4CF5-B93B-65373661A743}" type="presParOf" srcId="{86F7F4F6-1F6A-4863-92E7-097497D96906}" destId="{F7B772A3-385A-462F-8FDA-10765BFD2F25}" srcOrd="2" destOrd="0" presId="urn:microsoft.com/office/officeart/2005/8/layout/radial5"/>
    <dgm:cxn modelId="{60DAD2CD-79A8-4555-9332-52EABC6370B4}" type="presParOf" srcId="{86F7F4F6-1F6A-4863-92E7-097497D96906}" destId="{088F7130-4636-4AEA-BA30-464558A9ECAE}" srcOrd="3" destOrd="0" presId="urn:microsoft.com/office/officeart/2005/8/layout/radial5"/>
    <dgm:cxn modelId="{F4745D11-8DD4-4B33-AF16-C91E209563A1}" type="presParOf" srcId="{088F7130-4636-4AEA-BA30-464558A9ECAE}" destId="{DEA010A6-37A3-4403-B384-E3AFE2C21617}" srcOrd="0" destOrd="0" presId="urn:microsoft.com/office/officeart/2005/8/layout/radial5"/>
    <dgm:cxn modelId="{DBD7DBF2-6178-477C-95CE-026187115290}" type="presParOf" srcId="{86F7F4F6-1F6A-4863-92E7-097497D96906}" destId="{6638BF2D-AD0B-49BB-B728-D0DBC2183780}" srcOrd="4" destOrd="0" presId="urn:microsoft.com/office/officeart/2005/8/layout/radial5"/>
    <dgm:cxn modelId="{4F9B417F-DFF9-4756-9B44-A0DF164BCD6F}" type="presParOf" srcId="{86F7F4F6-1F6A-4863-92E7-097497D96906}" destId="{F7BC3B32-8A67-425B-8CED-A9ED9F26B79F}" srcOrd="5" destOrd="0" presId="urn:microsoft.com/office/officeart/2005/8/layout/radial5"/>
    <dgm:cxn modelId="{8C660B14-9847-4558-A2E5-88F097147CB8}" type="presParOf" srcId="{F7BC3B32-8A67-425B-8CED-A9ED9F26B79F}" destId="{910E0A85-CBED-4663-BFC0-9288895E5E8A}" srcOrd="0" destOrd="0" presId="urn:microsoft.com/office/officeart/2005/8/layout/radial5"/>
    <dgm:cxn modelId="{64840BC1-36E1-4F10-9611-16FCAC490233}" type="presParOf" srcId="{86F7F4F6-1F6A-4863-92E7-097497D96906}" destId="{B2C6F003-A017-4304-BC1C-0710DF1D2157}" srcOrd="6" destOrd="0" presId="urn:microsoft.com/office/officeart/2005/8/layout/radial5"/>
    <dgm:cxn modelId="{D6738722-AA64-4E17-9B9E-EE37B19C7537}" type="presParOf" srcId="{86F7F4F6-1F6A-4863-92E7-097497D96906}" destId="{90B3B980-BF12-43BE-B29B-6903A8381276}" srcOrd="7" destOrd="0" presId="urn:microsoft.com/office/officeart/2005/8/layout/radial5"/>
    <dgm:cxn modelId="{6A31AE52-02E1-48B1-BB57-6781A9D634C0}" type="presParOf" srcId="{90B3B980-BF12-43BE-B29B-6903A8381276}" destId="{32F963F7-0F05-4A36-9FA3-D2B57B72AFE4}" srcOrd="0" destOrd="0" presId="urn:microsoft.com/office/officeart/2005/8/layout/radial5"/>
    <dgm:cxn modelId="{7F8AD392-530E-4837-949B-0902EEDBC7D2}" type="presParOf" srcId="{86F7F4F6-1F6A-4863-92E7-097497D96906}" destId="{C2B6184A-C7DB-4AF3-AE36-E3ABECDB78C4}" srcOrd="8" destOrd="0" presId="urn:microsoft.com/office/officeart/2005/8/layout/radial5"/>
    <dgm:cxn modelId="{A61514F0-7F9B-45E3-B7CF-31C9AB63DE3C}" type="presParOf" srcId="{86F7F4F6-1F6A-4863-92E7-097497D96906}" destId="{42958DE5-9638-4D04-A4AB-394031571E44}" srcOrd="9" destOrd="0" presId="urn:microsoft.com/office/officeart/2005/8/layout/radial5"/>
    <dgm:cxn modelId="{2FE2EB5C-096D-47D5-9237-DCB301A4EFF3}" type="presParOf" srcId="{42958DE5-9638-4D04-A4AB-394031571E44}" destId="{A527E664-0DE4-4E76-B7CF-EC3586E644BB}" srcOrd="0" destOrd="0" presId="urn:microsoft.com/office/officeart/2005/8/layout/radial5"/>
    <dgm:cxn modelId="{3E80623D-8113-48FD-93BA-CBF58C860DA5}" type="presParOf" srcId="{86F7F4F6-1F6A-4863-92E7-097497D96906}" destId="{650D5E13-1ABB-4504-BBE1-6199C89039DB}" srcOrd="10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EBCC91-B48D-4638-BD0D-C756D9177D39}">
      <dsp:nvSpPr>
        <dsp:cNvPr id="0" name=""/>
        <dsp:cNvSpPr/>
      </dsp:nvSpPr>
      <dsp:spPr>
        <a:xfrm>
          <a:off x="2826448" y="1709904"/>
          <a:ext cx="1067593" cy="1067593"/>
        </a:xfrm>
        <a:prstGeom prst="ellipse">
          <a:avLst/>
        </a:prstGeom>
        <a:solidFill>
          <a:srgbClr val="C0504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>
              <a:solidFill>
                <a:sysClr val="window" lastClr="FFFFFF"/>
              </a:solidFill>
              <a:latin typeface="Cambria"/>
              <a:ea typeface="+mn-ea"/>
              <a:cs typeface="+mn-cs"/>
            </a:rPr>
            <a:t>KLINIEK</a:t>
          </a:r>
        </a:p>
      </dsp:txBody>
      <dsp:txXfrm>
        <a:off x="2982793" y="1866249"/>
        <a:ext cx="754903" cy="754903"/>
      </dsp:txXfrm>
    </dsp:sp>
    <dsp:sp modelId="{6E10102C-1737-49CA-9BAA-DBBCBF10DDD3}">
      <dsp:nvSpPr>
        <dsp:cNvPr id="0" name=""/>
        <dsp:cNvSpPr/>
      </dsp:nvSpPr>
      <dsp:spPr>
        <a:xfrm rot="16200000">
          <a:off x="3220339" y="1253255"/>
          <a:ext cx="279811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262311" y="1375465"/>
        <a:ext cx="195868" cy="240712"/>
      </dsp:txXfrm>
    </dsp:sp>
    <dsp:sp modelId="{F7B772A3-385A-462F-8FDA-10765BFD2F25}">
      <dsp:nvSpPr>
        <dsp:cNvPr id="0" name=""/>
        <dsp:cNvSpPr/>
      </dsp:nvSpPr>
      <dsp:spPr>
        <a:xfrm>
          <a:off x="2770262" y="1992"/>
          <a:ext cx="1179965" cy="1179965"/>
        </a:xfrm>
        <a:prstGeom prst="ellipse">
          <a:avLst/>
        </a:prstGeom>
        <a:solidFill>
          <a:srgbClr val="9BBB59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MÓDULO DE GESTÃO DOS M</a:t>
          </a:r>
          <a:r>
            <a:rPr lang="en-US" sz="1000" b="1" kern="1200">
              <a:solidFill>
                <a:sysClr val="window" lastClr="FFFFFF"/>
              </a:solidFill>
              <a:latin typeface="Calibri"/>
              <a:ea typeface="+mn-ea"/>
              <a:cs typeface="Times New Roman" pitchFamily="18" charset="0"/>
            </a:rPr>
            <a:t>ÉDICOS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2943064" y="174794"/>
        <a:ext cx="834361" cy="834361"/>
      </dsp:txXfrm>
    </dsp:sp>
    <dsp:sp modelId="{088F7130-4636-4AEA-BA30-464558A9ECAE}">
      <dsp:nvSpPr>
        <dsp:cNvPr id="0" name=""/>
        <dsp:cNvSpPr/>
      </dsp:nvSpPr>
      <dsp:spPr>
        <a:xfrm rot="20520000">
          <a:off x="3956977" y="1810143"/>
          <a:ext cx="240506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958743" y="1901529"/>
        <a:ext cx="168354" cy="240712"/>
      </dsp:txXfrm>
    </dsp:sp>
    <dsp:sp modelId="{6638BF2D-AD0B-49BB-B728-D0DBC2183780}">
      <dsp:nvSpPr>
        <dsp:cNvPr id="0" name=""/>
        <dsp:cNvSpPr/>
      </dsp:nvSpPr>
      <dsp:spPr>
        <a:xfrm>
          <a:off x="4257416" y="1143306"/>
          <a:ext cx="1347425" cy="1179965"/>
        </a:xfrm>
        <a:prstGeom prst="ellipse">
          <a:avLst/>
        </a:prstGeom>
        <a:solidFill>
          <a:srgbClr val="9BBB59">
            <a:hueOff val="1406283"/>
            <a:satOff val="-2110"/>
            <a:lumOff val="-34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DOS PACIENTES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4454742" y="1316108"/>
        <a:ext cx="952773" cy="834361"/>
      </dsp:txXfrm>
    </dsp:sp>
    <dsp:sp modelId="{F7BC3B32-8A67-425B-8CED-A9ED9F26B79F}">
      <dsp:nvSpPr>
        <dsp:cNvPr id="0" name=""/>
        <dsp:cNvSpPr/>
      </dsp:nvSpPr>
      <dsp:spPr>
        <a:xfrm rot="3240000">
          <a:off x="3684315" y="2676507"/>
          <a:ext cx="272244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>
        <a:off x="3701148" y="2723708"/>
        <a:ext cx="190571" cy="240712"/>
      </dsp:txXfrm>
    </dsp:sp>
    <dsp:sp modelId="{B2C6F003-A017-4304-BC1C-0710DF1D2157}">
      <dsp:nvSpPr>
        <dsp:cNvPr id="0" name=""/>
        <dsp:cNvSpPr/>
      </dsp:nvSpPr>
      <dsp:spPr>
        <a:xfrm>
          <a:off x="3696691" y="2989992"/>
          <a:ext cx="1268828" cy="1179965"/>
        </a:xfrm>
        <a:prstGeom prst="ellipse">
          <a:avLst/>
        </a:prstGeom>
        <a:solidFill>
          <a:srgbClr val="9BBB59">
            <a:hueOff val="2812566"/>
            <a:satOff val="-4220"/>
            <a:lumOff val="-686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CONSULTAS E SERVIÇOS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3882507" y="3162794"/>
        <a:ext cx="897196" cy="834361"/>
      </dsp:txXfrm>
    </dsp:sp>
    <dsp:sp modelId="{90B3B980-BF12-43BE-B29B-6903A8381276}">
      <dsp:nvSpPr>
        <dsp:cNvPr id="0" name=""/>
        <dsp:cNvSpPr/>
      </dsp:nvSpPr>
      <dsp:spPr>
        <a:xfrm rot="7560000">
          <a:off x="2783117" y="2662820"/>
          <a:ext cx="253757" cy="401188"/>
        </a:xfrm>
        <a:prstGeom prst="rightArrow">
          <a:avLst>
            <a:gd name="adj1" fmla="val 60000"/>
            <a:gd name="adj2" fmla="val 50000"/>
          </a:avLst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>
            <a:solidFill>
              <a:sysClr val="window" lastClr="FFFFFF"/>
            </a:solidFill>
            <a:latin typeface="Cambria"/>
            <a:ea typeface="+mn-ea"/>
            <a:cs typeface="+mn-cs"/>
          </a:endParaRPr>
        </a:p>
      </dsp:txBody>
      <dsp:txXfrm rot="10800000">
        <a:off x="2843554" y="2712264"/>
        <a:ext cx="177630" cy="240712"/>
      </dsp:txXfrm>
    </dsp:sp>
    <dsp:sp modelId="{C2B6184A-C7DB-4AF3-AE36-E3ABECDB78C4}">
      <dsp:nvSpPr>
        <dsp:cNvPr id="0" name=""/>
        <dsp:cNvSpPr/>
      </dsp:nvSpPr>
      <dsp:spPr>
        <a:xfrm>
          <a:off x="1609215" y="2989992"/>
          <a:ext cx="1560338" cy="1179965"/>
        </a:xfrm>
        <a:prstGeom prst="ellipse">
          <a:avLst/>
        </a:prstGeom>
        <a:solidFill>
          <a:srgbClr val="9BBB59">
            <a:hueOff val="4218849"/>
            <a:satOff val="-6330"/>
            <a:lumOff val="-1029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 RELATÓRIOS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837721" y="3162794"/>
        <a:ext cx="1103326" cy="834361"/>
      </dsp:txXfrm>
    </dsp:sp>
    <dsp:sp modelId="{42958DE5-9638-4D04-A4AB-394031571E44}">
      <dsp:nvSpPr>
        <dsp:cNvPr id="0" name=""/>
        <dsp:cNvSpPr/>
      </dsp:nvSpPr>
      <dsp:spPr>
        <a:xfrm rot="11880000">
          <a:off x="2574987" y="1820871"/>
          <a:ext cx="202572" cy="40118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2710599"/>
            <a:satOff val="100000"/>
            <a:lumOff val="-14706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2634272" y="1910499"/>
        <a:ext cx="141800" cy="240712"/>
      </dsp:txXfrm>
    </dsp:sp>
    <dsp:sp modelId="{650D5E13-1ABB-4504-BBE1-6199C89039DB}">
      <dsp:nvSpPr>
        <dsp:cNvPr id="0" name=""/>
        <dsp:cNvSpPr/>
      </dsp:nvSpPr>
      <dsp:spPr>
        <a:xfrm>
          <a:off x="1034082" y="1129406"/>
          <a:ext cx="1510556" cy="1207765"/>
        </a:xfrm>
        <a:prstGeom prst="ellipse">
          <a:avLst/>
        </a:prstGeom>
        <a:solidFill>
          <a:srgbClr val="9BBB59">
            <a:hueOff val="5625132"/>
            <a:satOff val="-8440"/>
            <a:lumOff val="-1373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solidFill>
                <a:sysClr val="window" lastClr="FFFFFF"/>
              </a:solidFill>
              <a:latin typeface="Times New Roman" pitchFamily="18" charset="0"/>
              <a:ea typeface="+mn-ea"/>
              <a:cs typeface="Times New Roman" pitchFamily="18" charset="0"/>
            </a:rPr>
            <a:t>M</a:t>
          </a:r>
          <a:r>
            <a:rPr lang="en-US" sz="1000" b="1" kern="1200">
              <a:solidFill>
                <a:sysClr val="window" lastClr="FFFFFF"/>
              </a:solidFill>
              <a:latin typeface="Times New Roman"/>
              <a:ea typeface="+mn-ea"/>
              <a:cs typeface="Times New Roman"/>
            </a:rPr>
            <a:t>ÓDULO DE GESTÃO DE PAGAMENTOS</a:t>
          </a:r>
          <a:endParaRPr lang="en-US" sz="1000" b="1" kern="1200">
            <a:solidFill>
              <a:sysClr val="window" lastClr="FFFFFF"/>
            </a:solidFill>
            <a:latin typeface="Times New Roman" pitchFamily="18" charset="0"/>
            <a:ea typeface="+mn-ea"/>
            <a:cs typeface="Times New Roman" pitchFamily="18" charset="0"/>
          </a:endParaRPr>
        </a:p>
      </dsp:txBody>
      <dsp:txXfrm>
        <a:off x="1255298" y="1306279"/>
        <a:ext cx="1068124" cy="8540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BD7BC-DAAC-47C6-9E89-4CABC11D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2074</Words>
  <Characters>11202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/>
  <LinksUpToDate>false</LinksUpToDate>
  <CharactersWithSpaces>13250</CharactersWithSpaces>
  <SharedDoc>false</SharedDoc>
  <HLinks>
    <vt:vector size="6" baseType="variant">
      <vt:variant>
        <vt:i4>721020</vt:i4>
      </vt:variant>
      <vt:variant>
        <vt:i4>69</vt:i4>
      </vt:variant>
      <vt:variant>
        <vt:i4>0</vt:i4>
      </vt:variant>
      <vt:variant>
        <vt:i4>5</vt:i4>
      </vt:variant>
      <vt:variant>
        <vt:lpwstr>http://mepoupenaweb.uol.com.br/dicas-de-riqueza/5-licoes-de-educacao-financeira-pra-vida-toda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Carlos Alberto Junior Massavanhane</cp:lastModifiedBy>
  <cp:revision>5</cp:revision>
  <cp:lastPrinted>2019-10-18T06:59:00Z</cp:lastPrinted>
  <dcterms:created xsi:type="dcterms:W3CDTF">2019-10-18T07:00:00Z</dcterms:created>
  <dcterms:modified xsi:type="dcterms:W3CDTF">2019-10-28T21:38:00Z</dcterms:modified>
</cp:coreProperties>
</file>